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833" w:rsidRDefault="001E4FF9" w:rsidP="001E4FF9">
      <w:pPr>
        <w:pStyle w:val="Heading1"/>
      </w:pPr>
      <w:r>
        <w:t>Summary:</w:t>
      </w:r>
    </w:p>
    <w:p w:rsidR="00140E6E" w:rsidRPr="00140E6E" w:rsidRDefault="00140E6E" w:rsidP="00140E6E">
      <w:r w:rsidRPr="00140E6E">
        <w:t>The European Clinical Trials Database </w:t>
      </w:r>
      <w:r w:rsidRPr="00140E6E">
        <w:fldChar w:fldCharType="begin"/>
      </w:r>
      <w:r w:rsidRPr="00140E6E">
        <w:instrText xml:space="preserve"> HYPERLINK "https://eudract.ema.europa.eu/" </w:instrText>
      </w:r>
      <w:r w:rsidRPr="00140E6E">
        <w:fldChar w:fldCharType="separate"/>
      </w:r>
      <w:r w:rsidRPr="00140E6E">
        <w:rPr>
          <w:rStyle w:val="Hyperlink"/>
        </w:rPr>
        <w:t>Eudra</w:t>
      </w:r>
      <w:ins w:id="0" w:author="Wendi Qian" w:date="2019-01-30T11:11:00Z">
        <w:r w:rsidR="00621813">
          <w:rPr>
            <w:rStyle w:val="Hyperlink"/>
          </w:rPr>
          <w:t>CT</w:t>
        </w:r>
      </w:ins>
      <w:del w:id="1" w:author="Wendi Qian" w:date="2019-01-30T11:11:00Z">
        <w:r w:rsidRPr="00140E6E" w:rsidDel="00621813">
          <w:rPr>
            <w:rStyle w:val="Hyperlink"/>
          </w:rPr>
          <w:delText>ct</w:delText>
        </w:r>
      </w:del>
      <w:r w:rsidRPr="00140E6E">
        <w:fldChar w:fldCharType="end"/>
      </w:r>
      <w:ins w:id="2" w:author="Wendi Qian" w:date="2019-01-30T11:17:00Z">
        <w:r w:rsidR="00621813">
          <w:t xml:space="preserve"> </w:t>
        </w:r>
      </w:ins>
      <w:r w:rsidRPr="00140E6E">
        <w:t> is run by the European Medicines Agency. All studies that are officially registered clinical trials have to enter the results of the final analysis into the website to be made public. There is a large amount of documentation online that will not be repeated here.</w:t>
      </w:r>
    </w:p>
    <w:p w:rsidR="00140E6E" w:rsidRPr="00140E6E" w:rsidRDefault="00140E6E" w:rsidP="00140E6E">
      <w:r w:rsidRPr="00140E6E">
        <w:t xml:space="preserve">The detailed entering of safety information is an onerous task if it is to be done by hand. However we do have the facility to upload an XML file to automate this step. </w:t>
      </w:r>
      <w:r>
        <w:t>This tool</w:t>
      </w:r>
      <w:r w:rsidRPr="00140E6E">
        <w:t xml:space="preserve"> seeks to enable the production of an XML file from a standard structure of Safety data</w:t>
      </w:r>
      <w:ins w:id="3" w:author="Wendi Qian" w:date="2019-01-30T11:21:00Z">
        <w:r w:rsidR="00A43EF3">
          <w:t xml:space="preserve"> listing</w:t>
        </w:r>
      </w:ins>
      <w:r w:rsidRPr="00140E6E">
        <w:t xml:space="preserve"> that is recorded on a</w:t>
      </w:r>
      <w:ins w:id="4" w:author="Wendi Qian" w:date="2019-01-30T11:21:00Z">
        <w:r w:rsidR="00A43EF3">
          <w:t>n event and</w:t>
        </w:r>
      </w:ins>
      <w:r w:rsidRPr="00140E6E">
        <w:t xml:space="preserve"> patient-level. </w:t>
      </w:r>
    </w:p>
    <w:p w:rsidR="00140E6E" w:rsidRDefault="00140E6E" w:rsidP="00140E6E">
      <w:pPr>
        <w:pStyle w:val="Heading1"/>
      </w:pPr>
      <w:r>
        <w:t>Input Data</w:t>
      </w:r>
    </w:p>
    <w:p w:rsidR="001E4FF9" w:rsidRDefault="001E4FF9">
      <w:r>
        <w:t xml:space="preserve">The tool will assume that the data provided is in the </w:t>
      </w:r>
      <w:del w:id="5" w:author="Wendi Qian" w:date="2019-01-30T11:23:00Z">
        <w:r w:rsidDel="00A43EF3">
          <w:delText xml:space="preserve">original </w:delText>
        </w:r>
      </w:del>
      <w:r>
        <w:t xml:space="preserve">structure of a rectangular data file, with one row per </w:t>
      </w:r>
      <w:del w:id="6" w:author="Wendi Qian" w:date="2019-01-25T09:02:00Z">
        <w:r w:rsidDel="005D48AB">
          <w:delText xml:space="preserve">patient- </w:delText>
        </w:r>
      </w:del>
      <w:r>
        <w:t>adverse event, with the minimal set of variables</w:t>
      </w:r>
    </w:p>
    <w:p w:rsidR="001E4FF9" w:rsidRDefault="001E4FF9" w:rsidP="001E4FF9">
      <w:pPr>
        <w:pStyle w:val="ListParagraph"/>
        <w:numPr>
          <w:ilvl w:val="0"/>
          <w:numId w:val="1"/>
        </w:numPr>
      </w:pPr>
      <w:r>
        <w:t xml:space="preserve">Patient id </w:t>
      </w:r>
    </w:p>
    <w:p w:rsidR="001E4FF9" w:rsidRDefault="001E4FF9" w:rsidP="001E4FF9">
      <w:pPr>
        <w:pStyle w:val="ListParagraph"/>
        <w:numPr>
          <w:ilvl w:val="0"/>
          <w:numId w:val="1"/>
        </w:numPr>
      </w:pPr>
      <w:r>
        <w:t xml:space="preserve">Standardised description of </w:t>
      </w:r>
      <w:proofErr w:type="gramStart"/>
      <w:r>
        <w:t>the  AE</w:t>
      </w:r>
      <w:proofErr w:type="gramEnd"/>
      <w:ins w:id="7" w:author="Wendi Qian" w:date="2019-01-30T11:23:00Z">
        <w:r w:rsidR="00A43EF3">
          <w:t xml:space="preserve"> term</w:t>
        </w:r>
      </w:ins>
      <w:r>
        <w:t xml:space="preserve">, such as a </w:t>
      </w:r>
      <w:proofErr w:type="spellStart"/>
      <w:r>
        <w:t>MedDRA</w:t>
      </w:r>
      <w:proofErr w:type="spellEnd"/>
      <w:r>
        <w:t xml:space="preserve"> preferred term. Any conversion from free text is assumed to have been completed</w:t>
      </w:r>
      <w:ins w:id="8" w:author="Wendi Qian" w:date="2019-01-30T11:24:00Z">
        <w:r w:rsidR="00A43EF3">
          <w:t xml:space="preserve"> (for an example, </w:t>
        </w:r>
      </w:ins>
      <w:ins w:id="9" w:author="Wendi Qian" w:date="2019-01-30T11:33:00Z">
        <w:r w:rsidR="000B1BB8">
          <w:t xml:space="preserve"> term “</w:t>
        </w:r>
      </w:ins>
      <w:ins w:id="10" w:author="Wendi Qian" w:date="2019-01-30T11:26:00Z">
        <w:r w:rsidR="00A43EF3">
          <w:t>Diarrhoea</w:t>
        </w:r>
      </w:ins>
      <w:ins w:id="11" w:author="Wendi Qian" w:date="2019-01-30T11:33:00Z">
        <w:r w:rsidR="000B1BB8">
          <w:t>”</w:t>
        </w:r>
      </w:ins>
      <w:ins w:id="12" w:author="Wendi Qian" w:date="2019-01-30T11:26:00Z">
        <w:r w:rsidR="00A43EF3">
          <w:t xml:space="preserve"> </w:t>
        </w:r>
      </w:ins>
      <w:ins w:id="13" w:author="Wendi Qian" w:date="2019-01-30T11:33:00Z">
        <w:r w:rsidR="000B1BB8">
          <w:t xml:space="preserve">and </w:t>
        </w:r>
      </w:ins>
      <w:ins w:id="14" w:author="Wendi Qian" w:date="2019-01-30T11:26:00Z">
        <w:r w:rsidR="00A43EF3">
          <w:t xml:space="preserve"> </w:t>
        </w:r>
      </w:ins>
      <w:ins w:id="15" w:author="Wendi Qian" w:date="2019-01-30T11:33:00Z">
        <w:r w:rsidR="000B1BB8">
          <w:t>“</w:t>
        </w:r>
      </w:ins>
      <w:proofErr w:type="spellStart"/>
      <w:ins w:id="16" w:author="Wendi Qian" w:date="2019-01-30T11:26:00Z">
        <w:r w:rsidR="00A43EF3">
          <w:t>Diarrhea</w:t>
        </w:r>
      </w:ins>
      <w:proofErr w:type="spellEnd"/>
      <w:ins w:id="17" w:author="Wendi Qian" w:date="2019-01-30T11:33:00Z">
        <w:r w:rsidR="000B1BB8">
          <w:t>”</w:t>
        </w:r>
      </w:ins>
      <w:ins w:id="18" w:author="Wendi Qian" w:date="2019-01-30T11:31:00Z">
        <w:r w:rsidR="000B1BB8">
          <w:t xml:space="preserve">, or </w:t>
        </w:r>
      </w:ins>
      <w:ins w:id="19" w:author="Wendi Qian" w:date="2019-01-30T11:34:00Z">
        <w:r w:rsidR="000B1BB8">
          <w:t xml:space="preserve"> “</w:t>
        </w:r>
      </w:ins>
      <w:ins w:id="20" w:author="Wendi Qian" w:date="2019-01-30T11:32:00Z">
        <w:r w:rsidR="000B1BB8">
          <w:t>Vomiting</w:t>
        </w:r>
      </w:ins>
      <w:ins w:id="21" w:author="Wendi Qian" w:date="2019-01-30T11:34:00Z">
        <w:r w:rsidR="000B1BB8">
          <w:t>” and “</w:t>
        </w:r>
      </w:ins>
      <w:ins w:id="22" w:author="Wendi Qian" w:date="2019-01-30T11:33:00Z">
        <w:r w:rsidR="000B1BB8">
          <w:t>vomiting</w:t>
        </w:r>
      </w:ins>
      <w:ins w:id="23" w:author="Wendi Qian" w:date="2019-01-30T11:34:00Z">
        <w:r w:rsidR="000B1BB8">
          <w:t>”</w:t>
        </w:r>
      </w:ins>
      <w:ins w:id="24" w:author="Wendi Qian" w:date="2019-01-30T11:33:00Z">
        <w:r w:rsidR="000B1BB8">
          <w:t xml:space="preserve"> are</w:t>
        </w:r>
      </w:ins>
      <w:ins w:id="25" w:author="Wendi Qian" w:date="2019-01-30T11:31:00Z">
        <w:r w:rsidR="000B1BB8">
          <w:t xml:space="preserve"> </w:t>
        </w:r>
      </w:ins>
      <w:ins w:id="26" w:author="Wendi Qian" w:date="2019-01-30T11:32:00Z">
        <w:r w:rsidR="000B1BB8">
          <w:t xml:space="preserve">read as </w:t>
        </w:r>
      </w:ins>
      <w:ins w:id="27" w:author="Wendi Qian" w:date="2019-01-30T11:31:00Z">
        <w:r w:rsidR="000B1BB8">
          <w:t>different events</w:t>
        </w:r>
      </w:ins>
      <w:ins w:id="28" w:author="Wendi Qian" w:date="2019-01-30T11:32:00Z">
        <w:r w:rsidR="000B1BB8">
          <w:t>).</w:t>
        </w:r>
      </w:ins>
      <w:ins w:id="29" w:author="Wendi Qian" w:date="2019-01-30T11:26:00Z">
        <w:r w:rsidR="00A43EF3">
          <w:t xml:space="preserve"> </w:t>
        </w:r>
      </w:ins>
    </w:p>
    <w:p w:rsidR="001E4FF9" w:rsidRDefault="001E4FF9" w:rsidP="001E4FF9">
      <w:pPr>
        <w:pStyle w:val="ListParagraph"/>
        <w:numPr>
          <w:ilvl w:val="0"/>
          <w:numId w:val="1"/>
        </w:numPr>
      </w:pPr>
      <w:r>
        <w:t xml:space="preserve">System Organ Class from </w:t>
      </w:r>
      <w:proofErr w:type="spellStart"/>
      <w:r>
        <w:t>MedDRA</w:t>
      </w:r>
      <w:proofErr w:type="spellEnd"/>
      <w:r>
        <w:t xml:space="preserve"> – a </w:t>
      </w:r>
      <w:r w:rsidR="00DB055D">
        <w:t>choice from 27 values (</w:t>
      </w:r>
      <w:r w:rsidR="00DB055D">
        <w:fldChar w:fldCharType="begin"/>
      </w:r>
      <w:r w:rsidR="00DB055D">
        <w:instrText xml:space="preserve"> REF _Ref536023898 \h </w:instrText>
      </w:r>
      <w:r w:rsidR="00DB055D">
        <w:fldChar w:fldCharType="separate"/>
      </w:r>
      <w:r w:rsidR="00DB055D">
        <w:t xml:space="preserve">Appendix 1: </w:t>
      </w:r>
      <w:proofErr w:type="spellStart"/>
      <w:r w:rsidR="00DB055D">
        <w:t>eutctId</w:t>
      </w:r>
      <w:proofErr w:type="spellEnd"/>
      <w:r w:rsidR="00DB055D">
        <w:fldChar w:fldCharType="end"/>
      </w:r>
      <w:r>
        <w:t>)</w:t>
      </w:r>
    </w:p>
    <w:p w:rsidR="001E4FF9" w:rsidRDefault="001E4FF9" w:rsidP="001E4FF9">
      <w:pPr>
        <w:pStyle w:val="ListParagraph"/>
        <w:numPr>
          <w:ilvl w:val="0"/>
          <w:numId w:val="1"/>
        </w:numPr>
      </w:pPr>
      <w:r>
        <w:t>Serious: a logical value indicating if the event was serious</w:t>
      </w:r>
    </w:p>
    <w:p w:rsidR="001E4FF9" w:rsidRDefault="001E4FF9" w:rsidP="001E4FF9">
      <w:pPr>
        <w:pStyle w:val="ListParagraph"/>
        <w:numPr>
          <w:ilvl w:val="0"/>
          <w:numId w:val="1"/>
        </w:numPr>
      </w:pPr>
      <w:r>
        <w:t>Related: a logical value indicating if the event was related</w:t>
      </w:r>
    </w:p>
    <w:p w:rsidR="001E4FF9" w:rsidRDefault="001E4FF9" w:rsidP="001E4FF9">
      <w:pPr>
        <w:pStyle w:val="ListParagraph"/>
        <w:numPr>
          <w:ilvl w:val="0"/>
          <w:numId w:val="1"/>
        </w:numPr>
      </w:pPr>
      <w:r>
        <w:lastRenderedPageBreak/>
        <w:t>Fatal: a logical value indicating if the event was fatal</w:t>
      </w:r>
    </w:p>
    <w:p w:rsidR="001E4FF9" w:rsidRDefault="001E4FF9" w:rsidP="001E4FF9">
      <w:pPr>
        <w:pStyle w:val="ListParagraph"/>
        <w:numPr>
          <w:ilvl w:val="0"/>
          <w:numId w:val="1"/>
        </w:numPr>
      </w:pPr>
      <w:r>
        <w:t>Treatment group</w:t>
      </w:r>
      <w:ins w:id="30" w:author="Wendi Qian" w:date="2019-01-30T11:34:00Z">
        <w:r w:rsidR="000B1BB8">
          <w:t xml:space="preserve"> </w:t>
        </w:r>
      </w:ins>
    </w:p>
    <w:p w:rsidR="001E4FF9" w:rsidRDefault="001E4FF9" w:rsidP="001E4FF9">
      <w:r>
        <w:t xml:space="preserve">This data records only events/patients that occurred, so if a patient had no AEs then they will not be present in the data. </w:t>
      </w:r>
    </w:p>
    <w:p w:rsidR="001E4FF9" w:rsidRDefault="001E4FF9" w:rsidP="001E4FF9">
      <w:r>
        <w:t>So further statistics are needed:</w:t>
      </w:r>
    </w:p>
    <w:p w:rsidR="001E4FF9" w:rsidRDefault="001E4FF9" w:rsidP="001E4FF9">
      <w:pPr>
        <w:pStyle w:val="ListParagraph"/>
        <w:numPr>
          <w:ilvl w:val="0"/>
          <w:numId w:val="2"/>
        </w:numPr>
      </w:pPr>
      <w:r>
        <w:t>Numbers of patients exposed in each treatment group</w:t>
      </w:r>
    </w:p>
    <w:p w:rsidR="001E4FF9" w:rsidRDefault="001E4FF9" w:rsidP="001E4FF9">
      <w:pPr>
        <w:pStyle w:val="ListParagraph"/>
        <w:numPr>
          <w:ilvl w:val="0"/>
          <w:numId w:val="2"/>
        </w:numPr>
      </w:pPr>
      <w:r>
        <w:t xml:space="preserve">Numbers of deaths not reported in the </w:t>
      </w:r>
      <w:ins w:id="31" w:author="Wendi Qian" w:date="2019-01-31T11:43:00Z">
        <w:r w:rsidR="001C213F">
          <w:t>AEs</w:t>
        </w:r>
      </w:ins>
      <w:ins w:id="32" w:author="Wendi Qian" w:date="2019-01-30T11:36:00Z">
        <w:r w:rsidR="000B1BB8">
          <w:t xml:space="preserve"> </w:t>
        </w:r>
      </w:ins>
      <w:r>
        <w:t>data</w:t>
      </w:r>
      <w:ins w:id="33" w:author="Wendi Qian" w:date="2019-01-31T11:43:00Z">
        <w:r w:rsidR="001C213F">
          <w:t xml:space="preserve"> </w:t>
        </w:r>
      </w:ins>
      <w:r>
        <w:t>, if there are any</w:t>
      </w:r>
    </w:p>
    <w:p w:rsidR="00140E6E" w:rsidRDefault="00140E6E" w:rsidP="00140E6E">
      <w:pPr>
        <w:pStyle w:val="Heading1"/>
      </w:pPr>
      <w:bookmarkStart w:id="34" w:name="_Ref536021199"/>
      <w:r>
        <w:t>Outputs</w:t>
      </w:r>
    </w:p>
    <w:p w:rsidR="00140E6E" w:rsidRPr="00140E6E" w:rsidRDefault="00140E6E" w:rsidP="00140E6E"/>
    <w:p w:rsidR="001E4FF9" w:rsidRDefault="001E4FF9" w:rsidP="001E4FF9">
      <w:pPr>
        <w:pStyle w:val="Heading2"/>
      </w:pPr>
      <w:r>
        <w:t>Step 1 Producing Summary Statistics</w:t>
      </w:r>
      <w:bookmarkEnd w:id="34"/>
    </w:p>
    <w:p w:rsidR="00D36EEA" w:rsidRDefault="00D36EEA" w:rsidP="001E4FF9"/>
    <w:p w:rsidR="001E4FF9" w:rsidRDefault="001E4FF9" w:rsidP="001E4FF9">
      <w:r>
        <w:t xml:space="preserve">The </w:t>
      </w:r>
      <w:proofErr w:type="spellStart"/>
      <w:r>
        <w:t>Eudra</w:t>
      </w:r>
      <w:ins w:id="35" w:author="Wendi Qian" w:date="2019-01-30T11:37:00Z">
        <w:r w:rsidR="00AE27D0">
          <w:t>CT</w:t>
        </w:r>
      </w:ins>
      <w:del w:id="36" w:author="Wendi Qian" w:date="2019-01-30T11:37:00Z">
        <w:r w:rsidDel="00AE27D0">
          <w:delText>c</w:delText>
        </w:r>
      </w:del>
      <w:r>
        <w:t>t</w:t>
      </w:r>
      <w:proofErr w:type="spellEnd"/>
      <w:r>
        <w:t xml:space="preserve"> </w:t>
      </w:r>
      <w:ins w:id="37" w:author="Wendi Qian" w:date="2019-01-30T11:38:00Z">
        <w:r w:rsidR="00AE27D0">
          <w:t xml:space="preserve">database </w:t>
        </w:r>
      </w:ins>
      <w:ins w:id="38" w:author="Wendi Qian" w:date="2019-01-31T11:46:00Z">
        <w:r w:rsidR="001C213F">
          <w:t>s</w:t>
        </w:r>
      </w:ins>
      <w:ins w:id="39" w:author="Wendi Qian" w:date="2019-01-30T11:38:00Z">
        <w:r w:rsidR="00AE27D0">
          <w:t xml:space="preserve">afety </w:t>
        </w:r>
      </w:ins>
      <w:ins w:id="40" w:author="Wendi Qian" w:date="2019-01-31T11:46:00Z">
        <w:r w:rsidR="001C213F">
          <w:t>d</w:t>
        </w:r>
      </w:ins>
      <w:ins w:id="41" w:author="Wendi Qian" w:date="2019-01-30T11:39:00Z">
        <w:r w:rsidR="00AE27D0">
          <w:t xml:space="preserve">ata </w:t>
        </w:r>
      </w:ins>
      <w:r w:rsidR="00D36EEA">
        <w:t>Result</w:t>
      </w:r>
      <w:del w:id="42" w:author="Wendi Qian" w:date="2019-01-30T11:39:00Z">
        <w:r w:rsidR="00D36EEA" w:rsidDel="00AE27D0">
          <w:delText xml:space="preserve"> system</w:delText>
        </w:r>
      </w:del>
      <w:r w:rsidR="00D36EEA">
        <w:t xml:space="preserve"> requires the data to be summarised by counting the numbers of patients </w:t>
      </w:r>
      <w:ins w:id="43" w:author="Wendi Qian" w:date="2019-01-30T11:40:00Z">
        <w:r w:rsidR="00AE27D0">
          <w:t xml:space="preserve">exposed </w:t>
        </w:r>
      </w:ins>
      <w:r w:rsidR="00D36EEA">
        <w:t xml:space="preserve">and </w:t>
      </w:r>
      <w:ins w:id="44" w:author="Wendi Qian" w:date="2019-01-30T11:40:00Z">
        <w:r w:rsidR="00AE27D0">
          <w:t xml:space="preserve">adverse </w:t>
        </w:r>
      </w:ins>
      <w:r w:rsidR="00D36EEA">
        <w:t xml:space="preserve">events per term broken down by treatment group, and further sub-classified by seriousness, relatedness, fatality. </w:t>
      </w:r>
      <w:r w:rsidR="00140E6E">
        <w:t>Some further patients counts statistics are required on a treatment group level.</w:t>
      </w:r>
    </w:p>
    <w:p w:rsidR="00D36EEA" w:rsidRDefault="00D36EEA" w:rsidP="001E4FF9">
      <w:r>
        <w:lastRenderedPageBreak/>
        <w:t>These statistics are normally calculated as part of standard clinical trial reports. Statisticians from different CTUs will most likely have scripts or libraries that produce these routinely, and will need to be tailored individually to fit the structure and variable names used within each trial.</w:t>
      </w:r>
      <w:ins w:id="45" w:author="Wendi Qian" w:date="2019-01-31T11:48:00Z">
        <w:r w:rsidR="001C213F">
          <w:t xml:space="preserve"> </w:t>
        </w:r>
      </w:ins>
      <w:del w:id="46" w:author="Wendi Qian" w:date="2019-01-31T11:49:00Z">
        <w:r w:rsidDel="001C213F">
          <w:delText xml:space="preserve"> </w:delText>
        </w:r>
      </w:del>
      <w:r>
        <w:t xml:space="preserve">Hence we will </w:t>
      </w:r>
      <w:ins w:id="47" w:author="Wendi Qian" w:date="2019-01-31T11:50:00Z">
        <w:r w:rsidR="001C213F">
          <w:t xml:space="preserve">only </w:t>
        </w:r>
      </w:ins>
      <w:r>
        <w:t xml:space="preserve">produce </w:t>
      </w:r>
      <w:del w:id="48" w:author="Wendi Qian" w:date="2019-01-31T11:51:00Z">
        <w:r w:rsidDel="001C213F">
          <w:delText xml:space="preserve">example </w:delText>
        </w:r>
      </w:del>
      <w:r>
        <w:t xml:space="preserve">scripts for the main statistical packages (R, SAS, </w:t>
      </w:r>
      <w:proofErr w:type="gramStart"/>
      <w:r>
        <w:t>Stata</w:t>
      </w:r>
      <w:proofErr w:type="gramEnd"/>
      <w:r>
        <w:t>) that produce rectangular data sets</w:t>
      </w:r>
      <w:ins w:id="49" w:author="Wendi Qian" w:date="2019-01-31T11:51:00Z">
        <w:r w:rsidR="001C213F">
          <w:t xml:space="preserve"> for examples and information</w:t>
        </w:r>
      </w:ins>
      <w:r>
        <w:t xml:space="preserve">.  </w:t>
      </w:r>
      <w:del w:id="50" w:author="Wendi Qian" w:date="2019-01-31T11:52:00Z">
        <w:r w:rsidDel="001C213F">
          <w:delText>These scripts will not be validated.</w:delText>
        </w:r>
      </w:del>
    </w:p>
    <w:p w:rsidR="00D36EEA" w:rsidRDefault="00D36EEA" w:rsidP="00D36EEA">
      <w:pPr>
        <w:pStyle w:val="Heading2"/>
      </w:pPr>
      <w:r>
        <w:t>Step 2 Converting to XML and meeting the Eudra</w:t>
      </w:r>
      <w:ins w:id="51" w:author="Wendi Qian" w:date="2019-01-31T11:52:00Z">
        <w:r w:rsidR="001C213F">
          <w:t>CT</w:t>
        </w:r>
      </w:ins>
      <w:del w:id="52" w:author="Wendi Qian" w:date="2019-01-31T11:52:00Z">
        <w:r w:rsidDel="001C213F">
          <w:delText>ct</w:delText>
        </w:r>
      </w:del>
      <w:r>
        <w:t xml:space="preserve"> Schema</w:t>
      </w:r>
    </w:p>
    <w:p w:rsidR="00D36EEA" w:rsidRDefault="00D36EEA" w:rsidP="00D36EEA"/>
    <w:p w:rsidR="00D36EEA" w:rsidRDefault="00D36EEA" w:rsidP="00D36EEA">
      <w:r>
        <w:t xml:space="preserve">The inputs to this step are to be three </w:t>
      </w:r>
      <w:r w:rsidR="00140E6E">
        <w:t xml:space="preserve">rectangular </w:t>
      </w:r>
      <w:r>
        <w:t>data sets</w:t>
      </w:r>
    </w:p>
    <w:p w:rsidR="00D36EEA" w:rsidRDefault="00D36EEA" w:rsidP="00D36EEA">
      <w:pPr>
        <w:pStyle w:val="ListParagraph"/>
        <w:numPr>
          <w:ilvl w:val="0"/>
          <w:numId w:val="5"/>
        </w:numPr>
      </w:pPr>
      <w:r>
        <w:t>group : one row per group providing group-level statistics</w:t>
      </w:r>
    </w:p>
    <w:p w:rsidR="00700670" w:rsidRDefault="00700670" w:rsidP="00700670">
      <w:pPr>
        <w:pStyle w:val="ListParagraph"/>
        <w:numPr>
          <w:ilvl w:val="0"/>
          <w:numId w:val="5"/>
        </w:numPr>
      </w:pPr>
      <w:proofErr w:type="spellStart"/>
      <w:r>
        <w:t>non_serious</w:t>
      </w:r>
      <w:proofErr w:type="spellEnd"/>
      <w:r>
        <w:t>: reporting non-serious AEs only, one row per group-term</w:t>
      </w:r>
    </w:p>
    <w:p w:rsidR="00D36EEA" w:rsidRDefault="00D36EEA" w:rsidP="00D36EEA">
      <w:pPr>
        <w:pStyle w:val="ListParagraph"/>
        <w:numPr>
          <w:ilvl w:val="0"/>
          <w:numId w:val="5"/>
        </w:numPr>
      </w:pPr>
      <w:proofErr w:type="gramStart"/>
      <w:r>
        <w:t>serious</w:t>
      </w:r>
      <w:proofErr w:type="gramEnd"/>
      <w:r>
        <w:t>: reporting SAEs only, one row per group-</w:t>
      </w:r>
      <w:r w:rsidR="00700670">
        <w:t>term.</w:t>
      </w:r>
    </w:p>
    <w:p w:rsidR="00D36EEA" w:rsidRDefault="00700670" w:rsidP="00700670">
      <w:pPr>
        <w:pStyle w:val="Heading3"/>
      </w:pPr>
      <w:r>
        <w:t>Group</w:t>
      </w:r>
    </w:p>
    <w:p w:rsidR="00D36EEA" w:rsidRDefault="00D36EEA" w:rsidP="00D36EEA"/>
    <w:p w:rsidR="00700670" w:rsidRDefault="00700670" w:rsidP="00D36EEA">
      <w:r>
        <w:t xml:space="preserve">The variable names will be exactly as below, case sensitive, </w:t>
      </w:r>
      <w:r w:rsidR="00E27128">
        <w:t>to</w:t>
      </w:r>
      <w:r>
        <w:t xml:space="preserve"> match the subsequent xml schema.</w:t>
      </w:r>
    </w:p>
    <w:p w:rsidR="00D36EEA" w:rsidRDefault="00D36EEA" w:rsidP="00D36EEA">
      <w:pPr>
        <w:pStyle w:val="ListParagraph"/>
        <w:numPr>
          <w:ilvl w:val="0"/>
          <w:numId w:val="4"/>
        </w:numPr>
      </w:pPr>
      <w:r w:rsidRPr="00D36EEA">
        <w:t>title</w:t>
      </w:r>
      <w:r w:rsidRPr="00D36EEA">
        <w:tab/>
      </w:r>
    </w:p>
    <w:p w:rsidR="00D36EEA" w:rsidRDefault="00D36EEA" w:rsidP="00D36EEA">
      <w:pPr>
        <w:pStyle w:val="ListParagraph"/>
        <w:numPr>
          <w:ilvl w:val="0"/>
          <w:numId w:val="4"/>
        </w:numPr>
      </w:pPr>
      <w:r w:rsidRPr="00D36EEA">
        <w:t>d</w:t>
      </w:r>
      <w:r>
        <w:t>eathsResultingFromAdverseEvents</w:t>
      </w:r>
    </w:p>
    <w:p w:rsidR="00D36EEA" w:rsidRDefault="00D36EEA" w:rsidP="00D36EEA">
      <w:pPr>
        <w:pStyle w:val="ListParagraph"/>
        <w:numPr>
          <w:ilvl w:val="0"/>
          <w:numId w:val="4"/>
        </w:numPr>
      </w:pPr>
      <w:proofErr w:type="spellStart"/>
      <w:r w:rsidRPr="00D36EEA">
        <w:t>subjectsAffectedBySeriousAdverseEvents</w:t>
      </w:r>
      <w:proofErr w:type="spellEnd"/>
    </w:p>
    <w:p w:rsidR="00D36EEA" w:rsidRDefault="00D36EEA" w:rsidP="00D36EEA">
      <w:pPr>
        <w:pStyle w:val="ListParagraph"/>
        <w:numPr>
          <w:ilvl w:val="0"/>
          <w:numId w:val="4"/>
        </w:numPr>
      </w:pPr>
      <w:proofErr w:type="spellStart"/>
      <w:r w:rsidRPr="00D36EEA">
        <w:t>subjectsAffectedByNonSeriousAdverseEvents</w:t>
      </w:r>
      <w:proofErr w:type="spellEnd"/>
    </w:p>
    <w:p w:rsidR="00D36EEA" w:rsidRDefault="00D36EEA" w:rsidP="00D36EEA">
      <w:pPr>
        <w:pStyle w:val="ListParagraph"/>
        <w:numPr>
          <w:ilvl w:val="0"/>
          <w:numId w:val="4"/>
        </w:numPr>
      </w:pPr>
      <w:proofErr w:type="spellStart"/>
      <w:r w:rsidRPr="00D36EEA">
        <w:lastRenderedPageBreak/>
        <w:t>subjectsExposed</w:t>
      </w:r>
      <w:proofErr w:type="spellEnd"/>
    </w:p>
    <w:p w:rsidR="00D36EEA" w:rsidRDefault="00D36EEA" w:rsidP="00D36EEA">
      <w:pPr>
        <w:pStyle w:val="ListParagraph"/>
        <w:numPr>
          <w:ilvl w:val="0"/>
          <w:numId w:val="4"/>
        </w:numPr>
      </w:pPr>
      <w:proofErr w:type="spellStart"/>
      <w:r w:rsidRPr="00D36EEA">
        <w:t>deathsAllCauses</w:t>
      </w:r>
      <w:proofErr w:type="spellEnd"/>
    </w:p>
    <w:p w:rsidR="00700670" w:rsidRDefault="00700670" w:rsidP="00700670">
      <w:pPr>
        <w:rPr>
          <w:ins w:id="53" w:author="Wendi Qian" w:date="2019-01-31T13:22:00Z"/>
        </w:rPr>
      </w:pPr>
      <w:proofErr w:type="gramStart"/>
      <w:r>
        <w:t>title</w:t>
      </w:r>
      <w:proofErr w:type="gramEnd"/>
      <w:r>
        <w:t xml:space="preserve"> is the </w:t>
      </w:r>
      <w:r w:rsidR="00A85A88">
        <w:t>name of the treatment group;</w:t>
      </w:r>
      <w:r>
        <w:t xml:space="preserve"> the meaning</w:t>
      </w:r>
      <w:r w:rsidR="00A85A88">
        <w:t xml:space="preserve"> is clear</w:t>
      </w:r>
      <w:r>
        <w:t xml:space="preserve"> of  other variables</w:t>
      </w:r>
      <w:r w:rsidR="00A85A88">
        <w:t>, which are all integer counts of patients</w:t>
      </w:r>
      <w:r>
        <w:t>.</w:t>
      </w:r>
    </w:p>
    <w:p w:rsidR="00C41CCA" w:rsidRDefault="00C41CCA" w:rsidP="00700670">
      <w:pPr>
        <w:rPr>
          <w:ins w:id="54" w:author="Wendi Qian" w:date="2019-01-31T13:22:00Z"/>
        </w:rPr>
      </w:pPr>
    </w:p>
    <w:tbl>
      <w:tblPr>
        <w:tblStyle w:val="TableGrid"/>
        <w:tblW w:w="0" w:type="auto"/>
        <w:tblInd w:w="-714" w:type="dxa"/>
        <w:tblLayout w:type="fixed"/>
        <w:tblLook w:val="04A0" w:firstRow="1" w:lastRow="0" w:firstColumn="1" w:lastColumn="0" w:noHBand="0" w:noVBand="1"/>
      </w:tblPr>
      <w:tblGrid>
        <w:gridCol w:w="851"/>
        <w:gridCol w:w="1908"/>
        <w:gridCol w:w="2324"/>
        <w:gridCol w:w="2538"/>
        <w:gridCol w:w="1061"/>
        <w:gridCol w:w="1048"/>
      </w:tblGrid>
      <w:tr w:rsidR="00C41CCA" w:rsidTr="00C41CCA">
        <w:tc>
          <w:tcPr>
            <w:tcW w:w="851" w:type="dxa"/>
          </w:tcPr>
          <w:p w:rsidR="00C41CCA" w:rsidRDefault="00C41CCA" w:rsidP="00700670">
            <w:r>
              <w:t>title</w:t>
            </w:r>
          </w:p>
        </w:tc>
        <w:tc>
          <w:tcPr>
            <w:tcW w:w="1908" w:type="dxa"/>
          </w:tcPr>
          <w:p w:rsidR="00C41CCA" w:rsidRDefault="00C41CCA" w:rsidP="00C41CCA">
            <w:proofErr w:type="spellStart"/>
            <w:r w:rsidRPr="00D36EEA">
              <w:t>d</w:t>
            </w:r>
            <w:r>
              <w:t>eathsResultingFromAdverseEvents</w:t>
            </w:r>
            <w:proofErr w:type="spellEnd"/>
          </w:p>
        </w:tc>
        <w:tc>
          <w:tcPr>
            <w:tcW w:w="2324" w:type="dxa"/>
          </w:tcPr>
          <w:p w:rsidR="00C41CCA" w:rsidRDefault="00C41CCA" w:rsidP="00C41CCA">
            <w:proofErr w:type="spellStart"/>
            <w:r w:rsidRPr="00D36EEA">
              <w:t>subjectsAffectedBySeriousAdverseEvents</w:t>
            </w:r>
            <w:proofErr w:type="spellEnd"/>
          </w:p>
          <w:p w:rsidR="00C41CCA" w:rsidRDefault="00C41CCA" w:rsidP="00700670"/>
        </w:tc>
        <w:tc>
          <w:tcPr>
            <w:tcW w:w="2538" w:type="dxa"/>
          </w:tcPr>
          <w:p w:rsidR="00C41CCA" w:rsidRDefault="00C41CCA" w:rsidP="00700670">
            <w:proofErr w:type="spellStart"/>
            <w:r w:rsidRPr="00D36EEA">
              <w:t>subjectsAffectedByNonSeriousAdverseEvents</w:t>
            </w:r>
            <w:proofErr w:type="spellEnd"/>
          </w:p>
        </w:tc>
        <w:tc>
          <w:tcPr>
            <w:tcW w:w="1061" w:type="dxa"/>
          </w:tcPr>
          <w:p w:rsidR="00C41CCA" w:rsidRDefault="00C41CCA" w:rsidP="00C41CCA">
            <w:proofErr w:type="spellStart"/>
            <w:r w:rsidRPr="00D36EEA">
              <w:t>subjectsExposed</w:t>
            </w:r>
            <w:proofErr w:type="spellEnd"/>
          </w:p>
          <w:p w:rsidR="00C41CCA" w:rsidRDefault="00C41CCA" w:rsidP="00700670"/>
        </w:tc>
        <w:tc>
          <w:tcPr>
            <w:tcW w:w="1048" w:type="dxa"/>
          </w:tcPr>
          <w:p w:rsidR="00C41CCA" w:rsidRDefault="00C41CCA" w:rsidP="00C41CCA">
            <w:proofErr w:type="spellStart"/>
            <w:r w:rsidRPr="00D36EEA">
              <w:t>deathsAllCauses</w:t>
            </w:r>
            <w:proofErr w:type="spellEnd"/>
          </w:p>
          <w:p w:rsidR="00C41CCA" w:rsidRDefault="00C41CCA" w:rsidP="00700670"/>
        </w:tc>
      </w:tr>
      <w:tr w:rsidR="00C41CCA" w:rsidTr="00C41CCA">
        <w:tc>
          <w:tcPr>
            <w:tcW w:w="851" w:type="dxa"/>
          </w:tcPr>
          <w:p w:rsidR="00C41CCA" w:rsidRDefault="00C41CCA" w:rsidP="00700670">
            <w:r>
              <w:t>Arm1</w:t>
            </w:r>
          </w:p>
        </w:tc>
        <w:tc>
          <w:tcPr>
            <w:tcW w:w="1908" w:type="dxa"/>
          </w:tcPr>
          <w:p w:rsidR="00C41CCA" w:rsidRDefault="00C41CCA" w:rsidP="00700670"/>
        </w:tc>
        <w:tc>
          <w:tcPr>
            <w:tcW w:w="2324" w:type="dxa"/>
          </w:tcPr>
          <w:p w:rsidR="00C41CCA" w:rsidRDefault="00C41CCA" w:rsidP="00700670"/>
        </w:tc>
        <w:tc>
          <w:tcPr>
            <w:tcW w:w="2538" w:type="dxa"/>
          </w:tcPr>
          <w:p w:rsidR="00C41CCA" w:rsidRDefault="00C41CCA" w:rsidP="00700670"/>
        </w:tc>
        <w:tc>
          <w:tcPr>
            <w:tcW w:w="1061" w:type="dxa"/>
          </w:tcPr>
          <w:p w:rsidR="00C41CCA" w:rsidRDefault="00C41CCA" w:rsidP="00700670"/>
        </w:tc>
        <w:tc>
          <w:tcPr>
            <w:tcW w:w="1048" w:type="dxa"/>
          </w:tcPr>
          <w:p w:rsidR="00C41CCA" w:rsidRDefault="00C41CCA" w:rsidP="00700670"/>
        </w:tc>
      </w:tr>
      <w:tr w:rsidR="00C41CCA" w:rsidTr="00C41CCA">
        <w:tc>
          <w:tcPr>
            <w:tcW w:w="851" w:type="dxa"/>
          </w:tcPr>
          <w:p w:rsidR="00C41CCA" w:rsidRDefault="00C41CCA" w:rsidP="00C41CCA">
            <w:r>
              <w:t>Arm2</w:t>
            </w:r>
          </w:p>
        </w:tc>
        <w:tc>
          <w:tcPr>
            <w:tcW w:w="1908" w:type="dxa"/>
          </w:tcPr>
          <w:p w:rsidR="00C41CCA" w:rsidRDefault="00C41CCA" w:rsidP="00700670"/>
        </w:tc>
        <w:tc>
          <w:tcPr>
            <w:tcW w:w="2324" w:type="dxa"/>
          </w:tcPr>
          <w:p w:rsidR="00C41CCA" w:rsidRDefault="00C41CCA" w:rsidP="00700670"/>
        </w:tc>
        <w:tc>
          <w:tcPr>
            <w:tcW w:w="2538" w:type="dxa"/>
          </w:tcPr>
          <w:p w:rsidR="00C41CCA" w:rsidRDefault="00C41CCA" w:rsidP="00700670"/>
        </w:tc>
        <w:tc>
          <w:tcPr>
            <w:tcW w:w="1061" w:type="dxa"/>
          </w:tcPr>
          <w:p w:rsidR="00C41CCA" w:rsidRDefault="00C41CCA" w:rsidP="00700670"/>
        </w:tc>
        <w:tc>
          <w:tcPr>
            <w:tcW w:w="1048" w:type="dxa"/>
          </w:tcPr>
          <w:p w:rsidR="00C41CCA" w:rsidRDefault="00C41CCA" w:rsidP="00700670"/>
        </w:tc>
      </w:tr>
      <w:tr w:rsidR="00C41CCA" w:rsidTr="00C41CCA">
        <w:tc>
          <w:tcPr>
            <w:tcW w:w="851" w:type="dxa"/>
          </w:tcPr>
          <w:p w:rsidR="00C41CCA" w:rsidRDefault="00C41CCA" w:rsidP="00700670">
            <w:r>
              <w:t>…</w:t>
            </w:r>
          </w:p>
        </w:tc>
        <w:tc>
          <w:tcPr>
            <w:tcW w:w="1908" w:type="dxa"/>
          </w:tcPr>
          <w:p w:rsidR="00C41CCA" w:rsidRDefault="00C41CCA" w:rsidP="00700670"/>
        </w:tc>
        <w:tc>
          <w:tcPr>
            <w:tcW w:w="2324" w:type="dxa"/>
          </w:tcPr>
          <w:p w:rsidR="00C41CCA" w:rsidRDefault="00C41CCA" w:rsidP="00700670"/>
        </w:tc>
        <w:tc>
          <w:tcPr>
            <w:tcW w:w="2538" w:type="dxa"/>
          </w:tcPr>
          <w:p w:rsidR="00C41CCA" w:rsidRDefault="00C41CCA" w:rsidP="00700670"/>
        </w:tc>
        <w:tc>
          <w:tcPr>
            <w:tcW w:w="1061" w:type="dxa"/>
          </w:tcPr>
          <w:p w:rsidR="00C41CCA" w:rsidRDefault="00C41CCA" w:rsidP="00700670"/>
        </w:tc>
        <w:tc>
          <w:tcPr>
            <w:tcW w:w="1048" w:type="dxa"/>
          </w:tcPr>
          <w:p w:rsidR="00C41CCA" w:rsidRDefault="00C41CCA" w:rsidP="00700670"/>
        </w:tc>
      </w:tr>
    </w:tbl>
    <w:p w:rsidR="00C41CCA" w:rsidRDefault="00C41CCA" w:rsidP="00700670"/>
    <w:p w:rsidR="00700670" w:rsidRDefault="00700670" w:rsidP="00700670">
      <w:pPr>
        <w:pStyle w:val="Heading3"/>
      </w:pPr>
      <w:proofErr w:type="spellStart"/>
      <w:r>
        <w:t>Non_serious</w:t>
      </w:r>
      <w:proofErr w:type="spellEnd"/>
    </w:p>
    <w:p w:rsidR="00700670" w:rsidRDefault="00700670" w:rsidP="00700670"/>
    <w:p w:rsidR="00915D28" w:rsidRDefault="00700670" w:rsidP="00700670">
      <w:r>
        <w:t>This data set is rectangular and includes all possible combinations of terms</w:t>
      </w:r>
      <w:r w:rsidR="00DB055D">
        <w:t xml:space="preserve"> (</w:t>
      </w:r>
      <w:r w:rsidR="00915D28">
        <w:t>system organ class</w:t>
      </w:r>
      <w:r w:rsidR="00DB055D">
        <w:t>)</w:t>
      </w:r>
      <w:r w:rsidR="00915D28">
        <w:t>,</w:t>
      </w:r>
      <w:r>
        <w:t xml:space="preserve"> and groups, even if in </w:t>
      </w:r>
      <w:r w:rsidR="002C6981">
        <w:t>a treatment group</w:t>
      </w:r>
      <w:r>
        <w:t xml:space="preserve"> there are no occurrences of a term. </w:t>
      </w:r>
      <w:r w:rsidR="00915D28">
        <w:t>Note that a term is not</w:t>
      </w:r>
      <w:r w:rsidR="00A85A88">
        <w:t xml:space="preserve"> required to be</w:t>
      </w:r>
      <w:r w:rsidR="00915D28">
        <w:t xml:space="preserve"> strictly nested within a unique system organ class, so the same term can be used with two distinct Sy</w:t>
      </w:r>
      <w:r w:rsidR="00DB055D">
        <w:t>stem Organ Classe</w:t>
      </w:r>
      <w:r w:rsidR="00915D28">
        <w:t xml:space="preserve">s, and they must </w:t>
      </w:r>
      <w:r w:rsidR="00140E6E">
        <w:t>be considered as distinct terms. However only combinations of term-system-organ-cla</w:t>
      </w:r>
      <w:r w:rsidR="00DB055D">
        <w:t>ss that are observed</w:t>
      </w:r>
      <w:r w:rsidR="00140E6E">
        <w:t xml:space="preserve"> need to be provided</w:t>
      </w:r>
      <w:r w:rsidR="00DB055D">
        <w:t>, rather than a full set of all possible combinations.</w:t>
      </w:r>
    </w:p>
    <w:p w:rsidR="00700670" w:rsidRDefault="00915D28" w:rsidP="00700670">
      <w:r>
        <w:t xml:space="preserve">The non-serious data set </w:t>
      </w:r>
      <w:r w:rsidR="00700670">
        <w:t xml:space="preserve">is restricted to </w:t>
      </w:r>
      <w:r w:rsidR="002C6981">
        <w:t>non-serious events</w:t>
      </w:r>
    </w:p>
    <w:p w:rsidR="00915D28" w:rsidRDefault="00915D28" w:rsidP="00700670">
      <w:r>
        <w:t>The minimal set of variables is:</w:t>
      </w:r>
    </w:p>
    <w:p w:rsidR="00700670" w:rsidRDefault="00700670" w:rsidP="00700670">
      <w:pPr>
        <w:pStyle w:val="ListParagraph"/>
        <w:numPr>
          <w:ilvl w:val="0"/>
          <w:numId w:val="6"/>
        </w:numPr>
      </w:pPr>
      <w:r w:rsidRPr="00700670">
        <w:t>group</w:t>
      </w:r>
    </w:p>
    <w:p w:rsidR="00700670" w:rsidRDefault="00700670" w:rsidP="00700670">
      <w:pPr>
        <w:pStyle w:val="ListParagraph"/>
        <w:numPr>
          <w:ilvl w:val="0"/>
          <w:numId w:val="6"/>
        </w:numPr>
      </w:pPr>
      <w:proofErr w:type="spellStart"/>
      <w:r w:rsidRPr="00700670">
        <w:t>subjectsAffected</w:t>
      </w:r>
      <w:proofErr w:type="spellEnd"/>
    </w:p>
    <w:p w:rsidR="00700670" w:rsidRDefault="00700670" w:rsidP="00700670">
      <w:pPr>
        <w:pStyle w:val="ListParagraph"/>
        <w:numPr>
          <w:ilvl w:val="0"/>
          <w:numId w:val="6"/>
        </w:numPr>
      </w:pPr>
      <w:r w:rsidRPr="00700670">
        <w:t>occurrences</w:t>
      </w:r>
    </w:p>
    <w:p w:rsidR="00700670" w:rsidRDefault="00700670" w:rsidP="00700670">
      <w:pPr>
        <w:pStyle w:val="ListParagraph"/>
        <w:numPr>
          <w:ilvl w:val="0"/>
          <w:numId w:val="6"/>
        </w:numPr>
      </w:pPr>
      <w:r>
        <w:t>t</w:t>
      </w:r>
      <w:r w:rsidRPr="00700670">
        <w:t>erm</w:t>
      </w:r>
    </w:p>
    <w:p w:rsidR="00700670" w:rsidRDefault="00700670" w:rsidP="00700670">
      <w:pPr>
        <w:pStyle w:val="ListParagraph"/>
        <w:numPr>
          <w:ilvl w:val="0"/>
          <w:numId w:val="6"/>
        </w:numPr>
      </w:pPr>
      <w:proofErr w:type="spellStart"/>
      <w:r w:rsidRPr="00700670">
        <w:t>eutctId</w:t>
      </w:r>
      <w:proofErr w:type="spellEnd"/>
    </w:p>
    <w:p w:rsidR="00CE1458" w:rsidRDefault="002C6981" w:rsidP="002C6981">
      <w:pPr>
        <w:rPr>
          <w:ins w:id="55" w:author="Wendi Qian" w:date="2019-01-25T15:25:00Z"/>
        </w:rPr>
      </w:pPr>
      <w:r>
        <w:lastRenderedPageBreak/>
        <w:t>‘</w:t>
      </w:r>
      <w:proofErr w:type="gramStart"/>
      <w:r>
        <w:t>term</w:t>
      </w:r>
      <w:proofErr w:type="gramEnd"/>
      <w:r>
        <w:t xml:space="preserve">’ is the description of the AE, such as the </w:t>
      </w:r>
      <w:proofErr w:type="spellStart"/>
      <w:ins w:id="56" w:author="Wendi Qian" w:date="2019-01-25T09:14:00Z">
        <w:r w:rsidR="000B4421">
          <w:t>MedDRA</w:t>
        </w:r>
        <w:proofErr w:type="spellEnd"/>
        <w:r w:rsidR="000B4421">
          <w:t xml:space="preserve"> </w:t>
        </w:r>
      </w:ins>
      <w:del w:id="57" w:author="Wendi Qian" w:date="2019-01-25T09:14:00Z">
        <w:r w:rsidDel="000B4421">
          <w:delText>meddra</w:delText>
        </w:r>
      </w:del>
    </w:p>
    <w:p w:rsidR="00CE1458" w:rsidRDefault="00CE1458" w:rsidP="002C6981">
      <w:pPr>
        <w:rPr>
          <w:ins w:id="58" w:author="Wendi Qian" w:date="2019-01-25T15:25:00Z"/>
        </w:rPr>
      </w:pPr>
    </w:p>
    <w:p w:rsidR="002C6981" w:rsidRDefault="002C6981" w:rsidP="00CE1458">
      <w:pPr>
        <w:pStyle w:val="IntenseQuote"/>
        <w:pPrChange w:id="59" w:author="Wendi Qian" w:date="2019-01-25T15:25:00Z">
          <w:pPr/>
        </w:pPrChange>
      </w:pPr>
      <w:r>
        <w:t xml:space="preserve"> </w:t>
      </w:r>
      <w:proofErr w:type="gramStart"/>
      <w:r>
        <w:t>preferred</w:t>
      </w:r>
      <w:proofErr w:type="gramEnd"/>
      <w:r>
        <w:t xml:space="preserve"> term. ‘</w:t>
      </w:r>
      <w:proofErr w:type="spellStart"/>
      <w:proofErr w:type="gramStart"/>
      <w:r>
        <w:t>eutctId</w:t>
      </w:r>
      <w:proofErr w:type="spellEnd"/>
      <w:proofErr w:type="gramEnd"/>
      <w:r>
        <w:t xml:space="preserve">’ is the numerical coding for the system organ class as required by the </w:t>
      </w:r>
      <w:proofErr w:type="spellStart"/>
      <w:r>
        <w:t>Eudract</w:t>
      </w:r>
      <w:proofErr w:type="spellEnd"/>
      <w:r>
        <w:t xml:space="preserve"> Results schema.  </w:t>
      </w:r>
      <w:proofErr w:type="gramStart"/>
      <w:r>
        <w:t xml:space="preserve">See  </w:t>
      </w:r>
      <w:proofErr w:type="gramEnd"/>
      <w:r w:rsidR="00DB055D">
        <w:fldChar w:fldCharType="begin"/>
      </w:r>
      <w:r w:rsidR="00DB055D">
        <w:instrText xml:space="preserve"> REF _Ref536023898 \h </w:instrText>
      </w:r>
      <w:r w:rsidR="00DB055D">
        <w:fldChar w:fldCharType="separate"/>
      </w:r>
      <w:r w:rsidR="00DB055D">
        <w:t>Appendix 1</w:t>
      </w:r>
      <w:r w:rsidR="00DB055D">
        <w:fldChar w:fldCharType="end"/>
      </w:r>
      <w:r w:rsidR="00DB055D">
        <w:t>.</w:t>
      </w:r>
    </w:p>
    <w:p w:rsidR="002C6981" w:rsidRDefault="002C6981" w:rsidP="002C6981">
      <w:r>
        <w:t>If any filtering by event rate is required then this is assumed to have been applied.</w:t>
      </w:r>
    </w:p>
    <w:p w:rsidR="00C41CCA" w:rsidRDefault="00C41CCA" w:rsidP="002C6981"/>
    <w:tbl>
      <w:tblPr>
        <w:tblStyle w:val="TableGrid"/>
        <w:tblW w:w="0" w:type="auto"/>
        <w:tblLook w:val="04A0" w:firstRow="1" w:lastRow="0" w:firstColumn="1" w:lastColumn="0" w:noHBand="0" w:noVBand="1"/>
      </w:tblPr>
      <w:tblGrid>
        <w:gridCol w:w="1803"/>
        <w:gridCol w:w="1803"/>
        <w:gridCol w:w="1803"/>
        <w:gridCol w:w="1803"/>
        <w:gridCol w:w="1804"/>
      </w:tblGrid>
      <w:tr w:rsidR="00C41CCA" w:rsidTr="00C41CCA">
        <w:tc>
          <w:tcPr>
            <w:tcW w:w="1803" w:type="dxa"/>
          </w:tcPr>
          <w:p w:rsidR="00C41CCA" w:rsidRDefault="008419D3" w:rsidP="002C6981">
            <w:r>
              <w:t>group</w:t>
            </w:r>
          </w:p>
        </w:tc>
        <w:tc>
          <w:tcPr>
            <w:tcW w:w="1803" w:type="dxa"/>
          </w:tcPr>
          <w:p w:rsidR="008419D3" w:rsidRDefault="008419D3" w:rsidP="008419D3">
            <w:proofErr w:type="spellStart"/>
            <w:r w:rsidRPr="00700670">
              <w:t>subjectsAffected</w:t>
            </w:r>
            <w:proofErr w:type="spellEnd"/>
          </w:p>
          <w:p w:rsidR="00C41CCA" w:rsidRDefault="00C41CCA" w:rsidP="002C6981"/>
        </w:tc>
        <w:tc>
          <w:tcPr>
            <w:tcW w:w="1803" w:type="dxa"/>
          </w:tcPr>
          <w:p w:rsidR="008419D3" w:rsidRDefault="008419D3" w:rsidP="008419D3">
            <w:r w:rsidRPr="00700670">
              <w:t>occurrences</w:t>
            </w:r>
          </w:p>
          <w:p w:rsidR="00C41CCA" w:rsidRDefault="00C41CCA" w:rsidP="002C6981"/>
        </w:tc>
        <w:tc>
          <w:tcPr>
            <w:tcW w:w="1803" w:type="dxa"/>
          </w:tcPr>
          <w:p w:rsidR="008419D3" w:rsidRDefault="008419D3" w:rsidP="008419D3">
            <w:r>
              <w:t>t</w:t>
            </w:r>
            <w:r w:rsidRPr="00700670">
              <w:t>erm</w:t>
            </w:r>
          </w:p>
          <w:p w:rsidR="00C41CCA" w:rsidRDefault="00C41CCA" w:rsidP="002C6981"/>
        </w:tc>
        <w:tc>
          <w:tcPr>
            <w:tcW w:w="1804" w:type="dxa"/>
          </w:tcPr>
          <w:p w:rsidR="008419D3" w:rsidRDefault="008419D3" w:rsidP="008419D3">
            <w:proofErr w:type="spellStart"/>
            <w:r w:rsidRPr="00700670">
              <w:t>eutctId</w:t>
            </w:r>
            <w:proofErr w:type="spellEnd"/>
          </w:p>
          <w:p w:rsidR="00C41CCA" w:rsidRDefault="00C41CCA" w:rsidP="002C6981"/>
        </w:tc>
      </w:tr>
      <w:tr w:rsidR="00C41CCA" w:rsidTr="00C41CCA">
        <w:tc>
          <w:tcPr>
            <w:tcW w:w="1803" w:type="dxa"/>
          </w:tcPr>
          <w:p w:rsidR="00C41CCA" w:rsidRDefault="008419D3" w:rsidP="002C6981">
            <w:r>
              <w:t>Arm1</w:t>
            </w:r>
          </w:p>
        </w:tc>
        <w:tc>
          <w:tcPr>
            <w:tcW w:w="1803" w:type="dxa"/>
          </w:tcPr>
          <w:p w:rsidR="00C41CCA" w:rsidRDefault="008419D3" w:rsidP="002C6981">
            <w:r>
              <w:t>5</w:t>
            </w:r>
          </w:p>
        </w:tc>
        <w:tc>
          <w:tcPr>
            <w:tcW w:w="1803" w:type="dxa"/>
          </w:tcPr>
          <w:p w:rsidR="00C41CCA" w:rsidRDefault="008419D3" w:rsidP="002C6981">
            <w:r>
              <w:t>8</w:t>
            </w:r>
          </w:p>
        </w:tc>
        <w:tc>
          <w:tcPr>
            <w:tcW w:w="1803" w:type="dxa"/>
          </w:tcPr>
          <w:p w:rsidR="00C41CCA" w:rsidRDefault="008419D3" w:rsidP="002C6981">
            <w:r>
              <w:t xml:space="preserve">Nausea </w:t>
            </w:r>
          </w:p>
        </w:tc>
        <w:tc>
          <w:tcPr>
            <w:tcW w:w="1804" w:type="dxa"/>
          </w:tcPr>
          <w:p w:rsidR="00C41CCA" w:rsidRDefault="008419D3" w:rsidP="008419D3">
            <w:r w:rsidRPr="00611DBB">
              <w:t>100000004853</w:t>
            </w:r>
            <w:r>
              <w:t xml:space="preserve"> or Gastrointestinal disorders</w:t>
            </w:r>
          </w:p>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r w:rsidR="00C41CCA" w:rsidTr="00C41CCA">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3" w:type="dxa"/>
          </w:tcPr>
          <w:p w:rsidR="00C41CCA" w:rsidRDefault="00C41CCA" w:rsidP="002C6981"/>
        </w:tc>
        <w:tc>
          <w:tcPr>
            <w:tcW w:w="1804" w:type="dxa"/>
          </w:tcPr>
          <w:p w:rsidR="00C41CCA" w:rsidRDefault="00C41CCA" w:rsidP="002C6981"/>
        </w:tc>
      </w:tr>
    </w:tbl>
    <w:p w:rsidR="00C41CCA" w:rsidRDefault="00C41CCA" w:rsidP="002C6981"/>
    <w:p w:rsidR="002C6981" w:rsidRDefault="002C6981" w:rsidP="002C6981">
      <w:pPr>
        <w:pStyle w:val="Heading3"/>
      </w:pPr>
      <w:r>
        <w:t>Serious</w:t>
      </w:r>
    </w:p>
    <w:p w:rsidR="00915D28" w:rsidRDefault="00915D28" w:rsidP="002C6981"/>
    <w:p w:rsidR="002C6981" w:rsidRDefault="002C6981" w:rsidP="002C6981">
      <w:r>
        <w:t xml:space="preserve">This is an extension to non-serious but only reports on serious events. </w:t>
      </w:r>
      <w:r w:rsidR="00915D28">
        <w:t>The same set of variables as for non-serious are required plus extra variables below:</w:t>
      </w:r>
    </w:p>
    <w:p w:rsidR="002C6981" w:rsidRDefault="002C6981" w:rsidP="002C6981">
      <w:pPr>
        <w:pStyle w:val="ListParagraph"/>
        <w:numPr>
          <w:ilvl w:val="0"/>
          <w:numId w:val="8"/>
        </w:numPr>
      </w:pPr>
      <w:proofErr w:type="spellStart"/>
      <w:r w:rsidRPr="002C6981">
        <w:t>occurrencesCausallyRelatedToTreatment</w:t>
      </w:r>
      <w:proofErr w:type="spellEnd"/>
    </w:p>
    <w:p w:rsidR="002C6981" w:rsidRDefault="002C6981" w:rsidP="002C6981">
      <w:pPr>
        <w:pStyle w:val="ListParagraph"/>
        <w:numPr>
          <w:ilvl w:val="0"/>
          <w:numId w:val="8"/>
        </w:numPr>
      </w:pPr>
      <w:r>
        <w:t>deaths</w:t>
      </w:r>
    </w:p>
    <w:p w:rsidR="002C6981" w:rsidRPr="002C6981" w:rsidRDefault="002C6981" w:rsidP="002C6981">
      <w:pPr>
        <w:pStyle w:val="ListParagraph"/>
        <w:numPr>
          <w:ilvl w:val="0"/>
          <w:numId w:val="8"/>
        </w:numPr>
      </w:pPr>
      <w:proofErr w:type="spellStart"/>
      <w:r w:rsidRPr="002C6981">
        <w:t>deathsCausallyRelatedToTreatment</w:t>
      </w:r>
      <w:proofErr w:type="spellEnd"/>
    </w:p>
    <w:p w:rsidR="003B2E8B" w:rsidRDefault="003B2E8B" w:rsidP="003B2E8B">
      <w:pPr>
        <w:pStyle w:val="Heading2"/>
      </w:pPr>
    </w:p>
    <w:tbl>
      <w:tblPr>
        <w:tblStyle w:val="TableGrid"/>
        <w:tblW w:w="0" w:type="auto"/>
        <w:tblInd w:w="-572" w:type="dxa"/>
        <w:tblLayout w:type="fixed"/>
        <w:tblLook w:val="04A0" w:firstRow="1" w:lastRow="0" w:firstColumn="1" w:lastColumn="0" w:noHBand="0" w:noVBand="1"/>
      </w:tblPr>
      <w:tblGrid>
        <w:gridCol w:w="851"/>
        <w:gridCol w:w="947"/>
        <w:gridCol w:w="948"/>
        <w:gridCol w:w="798"/>
        <w:gridCol w:w="1134"/>
        <w:gridCol w:w="1916"/>
        <w:gridCol w:w="625"/>
        <w:gridCol w:w="2369"/>
      </w:tblGrid>
      <w:tr w:rsidR="009A3E19" w:rsidTr="009A3E19">
        <w:tc>
          <w:tcPr>
            <w:tcW w:w="851" w:type="dxa"/>
          </w:tcPr>
          <w:p w:rsidR="008419D3" w:rsidRDefault="008419D3" w:rsidP="008419D3">
            <w:r>
              <w:t>group</w:t>
            </w:r>
          </w:p>
        </w:tc>
        <w:tc>
          <w:tcPr>
            <w:tcW w:w="947" w:type="dxa"/>
          </w:tcPr>
          <w:p w:rsidR="008419D3" w:rsidRDefault="008419D3" w:rsidP="008419D3">
            <w:proofErr w:type="spellStart"/>
            <w:r w:rsidRPr="00700670">
              <w:t>subjectsAffected</w:t>
            </w:r>
            <w:proofErr w:type="spellEnd"/>
          </w:p>
          <w:p w:rsidR="008419D3" w:rsidRDefault="008419D3" w:rsidP="008419D3"/>
        </w:tc>
        <w:tc>
          <w:tcPr>
            <w:tcW w:w="948" w:type="dxa"/>
          </w:tcPr>
          <w:p w:rsidR="008419D3" w:rsidRDefault="008419D3" w:rsidP="008419D3">
            <w:r w:rsidRPr="00700670">
              <w:t>occurrences</w:t>
            </w:r>
          </w:p>
          <w:p w:rsidR="008419D3" w:rsidRDefault="008419D3" w:rsidP="008419D3"/>
        </w:tc>
        <w:tc>
          <w:tcPr>
            <w:tcW w:w="798" w:type="dxa"/>
          </w:tcPr>
          <w:p w:rsidR="008419D3" w:rsidRDefault="008419D3" w:rsidP="008419D3">
            <w:r>
              <w:t>t</w:t>
            </w:r>
            <w:r w:rsidRPr="00700670">
              <w:t>erm</w:t>
            </w:r>
          </w:p>
          <w:p w:rsidR="008419D3" w:rsidRDefault="008419D3" w:rsidP="008419D3"/>
        </w:tc>
        <w:tc>
          <w:tcPr>
            <w:tcW w:w="1134" w:type="dxa"/>
          </w:tcPr>
          <w:p w:rsidR="008419D3" w:rsidRDefault="008419D3" w:rsidP="008419D3">
            <w:proofErr w:type="spellStart"/>
            <w:r w:rsidRPr="00700670">
              <w:t>eutctId</w:t>
            </w:r>
            <w:proofErr w:type="spellEnd"/>
          </w:p>
          <w:p w:rsidR="008419D3" w:rsidRDefault="008419D3" w:rsidP="008419D3"/>
        </w:tc>
        <w:tc>
          <w:tcPr>
            <w:tcW w:w="1916" w:type="dxa"/>
          </w:tcPr>
          <w:p w:rsidR="008419D3" w:rsidRDefault="008419D3" w:rsidP="008419D3">
            <w:proofErr w:type="spellStart"/>
            <w:r w:rsidRPr="002C6981">
              <w:t>occurrencesCausallyRelatedToTreatment</w:t>
            </w:r>
            <w:proofErr w:type="spellEnd"/>
          </w:p>
          <w:p w:rsidR="008419D3" w:rsidRDefault="008419D3" w:rsidP="008419D3"/>
        </w:tc>
        <w:tc>
          <w:tcPr>
            <w:tcW w:w="625" w:type="dxa"/>
          </w:tcPr>
          <w:p w:rsidR="008419D3" w:rsidRDefault="008419D3" w:rsidP="008419D3">
            <w:r>
              <w:t>deaths</w:t>
            </w:r>
          </w:p>
          <w:p w:rsidR="008419D3" w:rsidRDefault="008419D3" w:rsidP="008419D3"/>
        </w:tc>
        <w:tc>
          <w:tcPr>
            <w:tcW w:w="2369" w:type="dxa"/>
          </w:tcPr>
          <w:p w:rsidR="008419D3" w:rsidRPr="002C6981" w:rsidRDefault="008419D3" w:rsidP="008419D3">
            <w:proofErr w:type="spellStart"/>
            <w:r w:rsidRPr="002C6981">
              <w:t>deathsCausallyRelatedToTreatment</w:t>
            </w:r>
            <w:proofErr w:type="spellEnd"/>
          </w:p>
          <w:p w:rsidR="008419D3" w:rsidRDefault="008419D3" w:rsidP="008419D3"/>
        </w:tc>
      </w:tr>
      <w:tr w:rsidR="009A3E19" w:rsidTr="009A3E19">
        <w:tc>
          <w:tcPr>
            <w:tcW w:w="851" w:type="dxa"/>
          </w:tcPr>
          <w:p w:rsidR="008419D3" w:rsidRDefault="009A3E19" w:rsidP="008419D3">
            <w:r>
              <w:t>Arm1</w:t>
            </w:r>
          </w:p>
        </w:tc>
        <w:tc>
          <w:tcPr>
            <w:tcW w:w="947" w:type="dxa"/>
          </w:tcPr>
          <w:p w:rsidR="008419D3" w:rsidRDefault="009A3E19" w:rsidP="008419D3">
            <w:r>
              <w:t>3</w:t>
            </w:r>
          </w:p>
        </w:tc>
        <w:tc>
          <w:tcPr>
            <w:tcW w:w="948" w:type="dxa"/>
          </w:tcPr>
          <w:p w:rsidR="008419D3" w:rsidRDefault="009A3E19" w:rsidP="008419D3">
            <w:r>
              <w:t>4</w:t>
            </w:r>
          </w:p>
        </w:tc>
        <w:tc>
          <w:tcPr>
            <w:tcW w:w="798" w:type="dxa"/>
          </w:tcPr>
          <w:p w:rsidR="008419D3" w:rsidRDefault="009A3E19" w:rsidP="008419D3">
            <w:r>
              <w:t>Sepsis</w:t>
            </w:r>
          </w:p>
        </w:tc>
        <w:tc>
          <w:tcPr>
            <w:tcW w:w="1134" w:type="dxa"/>
          </w:tcPr>
          <w:p w:rsidR="008419D3" w:rsidRDefault="009A3E19" w:rsidP="008419D3">
            <w:r>
              <w:t>Infections and infestations</w:t>
            </w:r>
          </w:p>
        </w:tc>
        <w:tc>
          <w:tcPr>
            <w:tcW w:w="1916" w:type="dxa"/>
          </w:tcPr>
          <w:p w:rsidR="008419D3" w:rsidRDefault="009A3E19" w:rsidP="008419D3">
            <w:r>
              <w:t>3</w:t>
            </w:r>
          </w:p>
        </w:tc>
        <w:tc>
          <w:tcPr>
            <w:tcW w:w="625" w:type="dxa"/>
          </w:tcPr>
          <w:p w:rsidR="008419D3" w:rsidRDefault="009A3E19" w:rsidP="008419D3">
            <w:r>
              <w:t>2</w:t>
            </w:r>
          </w:p>
        </w:tc>
        <w:tc>
          <w:tcPr>
            <w:tcW w:w="2369" w:type="dxa"/>
          </w:tcPr>
          <w:p w:rsidR="008419D3" w:rsidRDefault="009A3E19" w:rsidP="008419D3">
            <w:r>
              <w:t>1</w:t>
            </w:r>
            <w:bookmarkStart w:id="60" w:name="_GoBack"/>
            <w:bookmarkEnd w:id="60"/>
          </w:p>
        </w:tc>
      </w:tr>
      <w:tr w:rsidR="009A3E19" w:rsidTr="009A3E19">
        <w:tc>
          <w:tcPr>
            <w:tcW w:w="851" w:type="dxa"/>
          </w:tcPr>
          <w:p w:rsidR="008419D3" w:rsidRDefault="008419D3" w:rsidP="008419D3"/>
        </w:tc>
        <w:tc>
          <w:tcPr>
            <w:tcW w:w="947" w:type="dxa"/>
          </w:tcPr>
          <w:p w:rsidR="008419D3" w:rsidRDefault="008419D3" w:rsidP="008419D3"/>
        </w:tc>
        <w:tc>
          <w:tcPr>
            <w:tcW w:w="948" w:type="dxa"/>
          </w:tcPr>
          <w:p w:rsidR="008419D3" w:rsidRDefault="008419D3" w:rsidP="008419D3"/>
        </w:tc>
        <w:tc>
          <w:tcPr>
            <w:tcW w:w="798" w:type="dxa"/>
          </w:tcPr>
          <w:p w:rsidR="008419D3" w:rsidRDefault="008419D3" w:rsidP="008419D3"/>
        </w:tc>
        <w:tc>
          <w:tcPr>
            <w:tcW w:w="1134" w:type="dxa"/>
          </w:tcPr>
          <w:p w:rsidR="008419D3" w:rsidRDefault="008419D3" w:rsidP="008419D3"/>
        </w:tc>
        <w:tc>
          <w:tcPr>
            <w:tcW w:w="1916" w:type="dxa"/>
          </w:tcPr>
          <w:p w:rsidR="008419D3" w:rsidRDefault="008419D3" w:rsidP="008419D3"/>
        </w:tc>
        <w:tc>
          <w:tcPr>
            <w:tcW w:w="625" w:type="dxa"/>
          </w:tcPr>
          <w:p w:rsidR="008419D3" w:rsidRDefault="008419D3" w:rsidP="008419D3"/>
        </w:tc>
        <w:tc>
          <w:tcPr>
            <w:tcW w:w="2369" w:type="dxa"/>
          </w:tcPr>
          <w:p w:rsidR="008419D3" w:rsidRDefault="008419D3" w:rsidP="008419D3"/>
        </w:tc>
      </w:tr>
      <w:tr w:rsidR="009A3E19" w:rsidTr="009A3E19">
        <w:tc>
          <w:tcPr>
            <w:tcW w:w="851" w:type="dxa"/>
          </w:tcPr>
          <w:p w:rsidR="008419D3" w:rsidRDefault="008419D3" w:rsidP="008419D3"/>
        </w:tc>
        <w:tc>
          <w:tcPr>
            <w:tcW w:w="947" w:type="dxa"/>
          </w:tcPr>
          <w:p w:rsidR="008419D3" w:rsidRDefault="008419D3" w:rsidP="008419D3"/>
        </w:tc>
        <w:tc>
          <w:tcPr>
            <w:tcW w:w="948" w:type="dxa"/>
          </w:tcPr>
          <w:p w:rsidR="008419D3" w:rsidRDefault="008419D3" w:rsidP="008419D3"/>
        </w:tc>
        <w:tc>
          <w:tcPr>
            <w:tcW w:w="798" w:type="dxa"/>
          </w:tcPr>
          <w:p w:rsidR="008419D3" w:rsidRDefault="008419D3" w:rsidP="008419D3"/>
        </w:tc>
        <w:tc>
          <w:tcPr>
            <w:tcW w:w="1134" w:type="dxa"/>
          </w:tcPr>
          <w:p w:rsidR="008419D3" w:rsidRDefault="008419D3" w:rsidP="008419D3"/>
        </w:tc>
        <w:tc>
          <w:tcPr>
            <w:tcW w:w="1916" w:type="dxa"/>
          </w:tcPr>
          <w:p w:rsidR="008419D3" w:rsidRDefault="008419D3" w:rsidP="008419D3"/>
        </w:tc>
        <w:tc>
          <w:tcPr>
            <w:tcW w:w="625" w:type="dxa"/>
          </w:tcPr>
          <w:p w:rsidR="008419D3" w:rsidRDefault="008419D3" w:rsidP="008419D3"/>
        </w:tc>
        <w:tc>
          <w:tcPr>
            <w:tcW w:w="2369" w:type="dxa"/>
          </w:tcPr>
          <w:p w:rsidR="008419D3" w:rsidRDefault="008419D3" w:rsidP="008419D3"/>
        </w:tc>
      </w:tr>
      <w:tr w:rsidR="009A3E19" w:rsidTr="009A3E19">
        <w:tc>
          <w:tcPr>
            <w:tcW w:w="851" w:type="dxa"/>
          </w:tcPr>
          <w:p w:rsidR="008419D3" w:rsidRDefault="008419D3" w:rsidP="008419D3"/>
        </w:tc>
        <w:tc>
          <w:tcPr>
            <w:tcW w:w="947" w:type="dxa"/>
          </w:tcPr>
          <w:p w:rsidR="008419D3" w:rsidRDefault="008419D3" w:rsidP="008419D3"/>
        </w:tc>
        <w:tc>
          <w:tcPr>
            <w:tcW w:w="948" w:type="dxa"/>
          </w:tcPr>
          <w:p w:rsidR="008419D3" w:rsidRDefault="008419D3" w:rsidP="008419D3"/>
        </w:tc>
        <w:tc>
          <w:tcPr>
            <w:tcW w:w="798" w:type="dxa"/>
          </w:tcPr>
          <w:p w:rsidR="008419D3" w:rsidRDefault="008419D3" w:rsidP="008419D3"/>
        </w:tc>
        <w:tc>
          <w:tcPr>
            <w:tcW w:w="1134" w:type="dxa"/>
          </w:tcPr>
          <w:p w:rsidR="008419D3" w:rsidRDefault="008419D3" w:rsidP="008419D3"/>
        </w:tc>
        <w:tc>
          <w:tcPr>
            <w:tcW w:w="1916" w:type="dxa"/>
          </w:tcPr>
          <w:p w:rsidR="008419D3" w:rsidRDefault="008419D3" w:rsidP="008419D3"/>
        </w:tc>
        <w:tc>
          <w:tcPr>
            <w:tcW w:w="625" w:type="dxa"/>
          </w:tcPr>
          <w:p w:rsidR="008419D3" w:rsidRDefault="008419D3" w:rsidP="008419D3"/>
        </w:tc>
        <w:tc>
          <w:tcPr>
            <w:tcW w:w="2369" w:type="dxa"/>
          </w:tcPr>
          <w:p w:rsidR="008419D3" w:rsidRDefault="008419D3" w:rsidP="008419D3"/>
        </w:tc>
      </w:tr>
    </w:tbl>
    <w:p w:rsidR="008419D3" w:rsidRDefault="008419D3" w:rsidP="008419D3"/>
    <w:p w:rsidR="008419D3" w:rsidRPr="008419D3" w:rsidRDefault="008419D3" w:rsidP="008419D3"/>
    <w:p w:rsidR="002C6981" w:rsidRDefault="003B2E8B" w:rsidP="003B2E8B">
      <w:pPr>
        <w:pStyle w:val="Heading2"/>
      </w:pPr>
      <w:r>
        <w:t>Intermediate Basic XML data</w:t>
      </w:r>
    </w:p>
    <w:p w:rsidR="003B2E8B" w:rsidRPr="003B2E8B" w:rsidRDefault="003B2E8B" w:rsidP="003B2E8B"/>
    <w:p w:rsidR="008A57C7" w:rsidRDefault="008A57C7" w:rsidP="008A57C7">
      <w:r>
        <w:t>Each of the</w:t>
      </w:r>
      <w:r w:rsidR="006E7F4A">
        <w:t>se</w:t>
      </w:r>
      <w:r w:rsidR="003B2E8B">
        <w:t xml:space="preserve"> three summary</w:t>
      </w:r>
      <w:r w:rsidR="006E7F4A">
        <w:t xml:space="preserve"> data sets will be saved in a basic</w:t>
      </w:r>
      <w:r>
        <w:t xml:space="preserve"> xml </w:t>
      </w:r>
      <w:r w:rsidR="006E7F4A">
        <w:t>format</w:t>
      </w:r>
      <w:r w:rsidR="003B2E8B">
        <w:t>, in</w:t>
      </w:r>
      <w:r>
        <w:t xml:space="preserve"> </w:t>
      </w:r>
      <w:r w:rsidR="00333831">
        <w:t xml:space="preserve">a </w:t>
      </w:r>
      <w:r w:rsidR="003B2E8B">
        <w:t>generic grid structure</w:t>
      </w:r>
      <w:r>
        <w:t>:</w:t>
      </w:r>
    </w:p>
    <w:p w:rsidR="008A57C7" w:rsidRDefault="008A57C7" w:rsidP="008A57C7">
      <w:pPr>
        <w:pStyle w:val="NoSpacing"/>
      </w:pPr>
      <w:r>
        <w:t>&lt;</w:t>
      </w:r>
      <w:proofErr w:type="spellStart"/>
      <w:r>
        <w:t>name_of_data</w:t>
      </w:r>
      <w:proofErr w:type="spellEnd"/>
      <w:r>
        <w:t>&gt;</w:t>
      </w:r>
    </w:p>
    <w:p w:rsidR="005E783C" w:rsidRDefault="008A57C7" w:rsidP="005E783C">
      <w:pPr>
        <w:pStyle w:val="NoSpacing"/>
        <w:ind w:firstLine="720"/>
      </w:pPr>
      <w:r>
        <w:t>&lt;</w:t>
      </w:r>
      <w:proofErr w:type="gramStart"/>
      <w:r>
        <w:t>row</w:t>
      </w:r>
      <w:proofErr w:type="gramEnd"/>
      <w:r>
        <w:t xml:space="preserve">&gt; </w:t>
      </w:r>
    </w:p>
    <w:p w:rsidR="005E783C" w:rsidRDefault="008A57C7" w:rsidP="005E783C">
      <w:pPr>
        <w:pStyle w:val="NoSpacing"/>
        <w:ind w:left="720" w:firstLine="720"/>
      </w:pPr>
      <w:r>
        <w:t xml:space="preserve">&lt;var_name1&gt;value1&lt;/var_name1&gt;  </w:t>
      </w:r>
    </w:p>
    <w:p w:rsidR="005E783C" w:rsidRDefault="008A57C7" w:rsidP="005E783C">
      <w:pPr>
        <w:pStyle w:val="NoSpacing"/>
        <w:ind w:left="720" w:firstLine="720"/>
      </w:pPr>
      <w:r>
        <w:lastRenderedPageBreak/>
        <w:t xml:space="preserve">&lt;var_name2&gt; value2&lt;/var_name2&gt; </w:t>
      </w:r>
    </w:p>
    <w:p w:rsidR="005E783C" w:rsidRDefault="008A57C7" w:rsidP="005E783C">
      <w:pPr>
        <w:pStyle w:val="NoSpacing"/>
        <w:ind w:left="720" w:firstLine="720"/>
      </w:pPr>
      <w:r>
        <w:t xml:space="preserve">… </w:t>
      </w:r>
    </w:p>
    <w:p w:rsidR="008A57C7" w:rsidRDefault="008A57C7" w:rsidP="005E783C">
      <w:pPr>
        <w:pStyle w:val="NoSpacing"/>
        <w:ind w:firstLine="720"/>
      </w:pPr>
      <w:r>
        <w:t>&lt;/row&gt;</w:t>
      </w:r>
    </w:p>
    <w:p w:rsidR="005E783C" w:rsidRDefault="005E783C" w:rsidP="005E783C">
      <w:pPr>
        <w:pStyle w:val="NoSpacing"/>
        <w:ind w:firstLine="720"/>
      </w:pPr>
      <w:r>
        <w:t>&lt;</w:t>
      </w:r>
      <w:proofErr w:type="gramStart"/>
      <w:r>
        <w:t>row</w:t>
      </w:r>
      <w:proofErr w:type="gramEnd"/>
      <w:r>
        <w:t>&gt;</w:t>
      </w:r>
    </w:p>
    <w:p w:rsidR="005E783C" w:rsidRDefault="005E783C" w:rsidP="005E783C">
      <w:pPr>
        <w:pStyle w:val="NoSpacing"/>
        <w:ind w:firstLine="720"/>
      </w:pPr>
      <w:r>
        <w:tab/>
        <w:t>…</w:t>
      </w:r>
    </w:p>
    <w:p w:rsidR="005E783C" w:rsidRDefault="005E783C" w:rsidP="005E783C">
      <w:pPr>
        <w:pStyle w:val="NoSpacing"/>
        <w:ind w:firstLine="720"/>
      </w:pPr>
      <w:r>
        <w:t>&lt;/row&gt;</w:t>
      </w:r>
    </w:p>
    <w:p w:rsidR="005E783C" w:rsidRDefault="005E783C" w:rsidP="005E783C">
      <w:pPr>
        <w:pStyle w:val="NoSpacing"/>
        <w:ind w:firstLine="720"/>
      </w:pPr>
      <w:r>
        <w:t>…</w:t>
      </w:r>
    </w:p>
    <w:p w:rsidR="008A57C7" w:rsidRDefault="008A57C7" w:rsidP="008A57C7">
      <w:pPr>
        <w:pStyle w:val="NoSpacing"/>
      </w:pPr>
      <w:r>
        <w:t>&lt;/</w:t>
      </w:r>
      <w:proofErr w:type="spellStart"/>
      <w:r>
        <w:t>name_of_data</w:t>
      </w:r>
      <w:proofErr w:type="spellEnd"/>
      <w:r>
        <w:t>&gt;</w:t>
      </w:r>
    </w:p>
    <w:p w:rsidR="008A57C7" w:rsidRDefault="008A57C7" w:rsidP="008A57C7">
      <w:pPr>
        <w:rPr>
          <w:i/>
        </w:rPr>
      </w:pPr>
    </w:p>
    <w:p w:rsidR="008A57C7" w:rsidRDefault="008A57C7" w:rsidP="008A57C7">
      <w:r>
        <w:t>An example is below</w:t>
      </w:r>
    </w:p>
    <w:p w:rsidR="008A57C7" w:rsidRPr="008A57C7" w:rsidRDefault="008A57C7" w:rsidP="008A57C7">
      <w:pPr>
        <w:pStyle w:val="NoSpacing"/>
        <w:rPr>
          <w:rFonts w:ascii="Courier New" w:hAnsi="Courier New" w:cs="Courier New"/>
          <w:sz w:val="14"/>
          <w:szCs w:val="14"/>
        </w:rPr>
      </w:pPr>
      <w:r>
        <w:rPr>
          <w:rFonts w:ascii="Courier New" w:hAnsi="Courier New" w:cs="Courier New"/>
          <w:sz w:val="14"/>
          <w:szCs w:val="14"/>
        </w:rPr>
        <w:t>&lt;</w:t>
      </w:r>
      <w:proofErr w:type="gramStart"/>
      <w:r w:rsidRPr="008A57C7">
        <w:rPr>
          <w:rFonts w:ascii="Courier New" w:hAnsi="Courier New" w:cs="Courier New"/>
          <w:sz w:val="14"/>
          <w:szCs w:val="14"/>
        </w:rPr>
        <w:t>group</w:t>
      </w:r>
      <w:proofErr w:type="gram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row</w:t>
      </w:r>
      <w:proofErr w:type="gram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title&gt;</w:t>
      </w:r>
      <w:proofErr w:type="gramEnd"/>
      <w:r w:rsidRPr="008A57C7">
        <w:rPr>
          <w:rFonts w:ascii="Courier New" w:hAnsi="Courier New" w:cs="Courier New"/>
          <w:sz w:val="14"/>
          <w:szCs w:val="14"/>
        </w:rPr>
        <w:t>Control&lt;/title&gt;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deathsResultingFromAdverseEvents&gt;</w:t>
      </w:r>
      <w:proofErr w:type="gramEnd"/>
      <w:r w:rsidRPr="008A57C7">
        <w:rPr>
          <w:rFonts w:ascii="Courier New" w:hAnsi="Courier New" w:cs="Courier New"/>
          <w:sz w:val="14"/>
          <w:szCs w:val="14"/>
        </w:rPr>
        <w:t>9&lt;/deathsResultingFromAdverseEvents&gt;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subjectsAffectedBySeriousAdverseEvents&gt;</w:t>
      </w:r>
      <w:proofErr w:type="gramEnd"/>
      <w:r w:rsidRPr="008A57C7">
        <w:rPr>
          <w:rFonts w:ascii="Courier New" w:hAnsi="Courier New" w:cs="Courier New"/>
          <w:sz w:val="14"/>
          <w:szCs w:val="14"/>
        </w:rPr>
        <w:t>15&lt;/subjectsAffectedBySeriousAdverseEvents&gt;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subjectsAffectedByNonSeriousAdverseEvents&gt;</w:t>
      </w:r>
      <w:proofErr w:type="gramEnd"/>
      <w:r w:rsidRPr="008A57C7">
        <w:rPr>
          <w:rFonts w:ascii="Courier New" w:hAnsi="Courier New" w:cs="Courier New"/>
          <w:sz w:val="14"/>
          <w:szCs w:val="14"/>
        </w:rPr>
        <w:t>15&lt;/subjectsAffectedByNonSeriousAdverseEvents&gt;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99&lt;/</w:t>
      </w:r>
      <w:proofErr w:type="spell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12&lt;/</w:t>
      </w:r>
      <w:proofErr w:type="spell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&lt;/row&gt;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row</w:t>
      </w:r>
      <w:proofErr w:type="gram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title&gt;</w:t>
      </w:r>
      <w:proofErr w:type="gramEnd"/>
      <w:r w:rsidRPr="008A57C7">
        <w:rPr>
          <w:rFonts w:ascii="Courier New" w:hAnsi="Courier New" w:cs="Courier New"/>
          <w:sz w:val="14"/>
          <w:szCs w:val="14"/>
        </w:rPr>
        <w:t>Experimental&lt;/title&gt;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deathsResultingFromAdverseEvents&gt;</w:t>
      </w:r>
      <w:proofErr w:type="gramEnd"/>
      <w:r w:rsidRPr="008A57C7">
        <w:rPr>
          <w:rFonts w:ascii="Courier New" w:hAnsi="Courier New" w:cs="Courier New"/>
          <w:sz w:val="14"/>
          <w:szCs w:val="14"/>
        </w:rPr>
        <w:t>22&lt;/deathsResultingFromAdverseEvents&gt;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subjectsAffectedBySeriousAdverseEvents&gt;</w:t>
      </w:r>
      <w:proofErr w:type="gramEnd"/>
      <w:r w:rsidRPr="008A57C7">
        <w:rPr>
          <w:rFonts w:ascii="Courier New" w:hAnsi="Courier New" w:cs="Courier New"/>
          <w:sz w:val="14"/>
          <w:szCs w:val="14"/>
        </w:rPr>
        <w:t>33&lt;/subjectsAffectedBySeriousAdverseEvents&gt;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subjectsAffectedByNonSeriousAdverseEvents&gt;</w:t>
      </w:r>
      <w:proofErr w:type="gramEnd"/>
      <w:r w:rsidRPr="008A57C7">
        <w:rPr>
          <w:rFonts w:ascii="Courier New" w:hAnsi="Courier New" w:cs="Courier New"/>
          <w:sz w:val="14"/>
          <w:szCs w:val="14"/>
        </w:rPr>
        <w:t>24&lt;/subjectsAffectedByNonSeriousAdverseEvents&gt;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101&lt;/</w:t>
      </w:r>
      <w:proofErr w:type="spell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27&lt;/</w:t>
      </w:r>
      <w:proofErr w:type="spell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&lt;/row&gt;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&lt;/group&gt;</w:t>
      </w:r>
    </w:p>
    <w:p w:rsidR="006E7F4A" w:rsidRDefault="006E7F4A" w:rsidP="005E783C">
      <w:pPr>
        <w:rPr>
          <w:rFonts w:ascii="Courier New" w:hAnsi="Courier New" w:cs="Courier New"/>
          <w:sz w:val="14"/>
          <w:szCs w:val="14"/>
        </w:rPr>
      </w:pPr>
    </w:p>
    <w:p w:rsidR="003B2E8B" w:rsidRDefault="006E7F4A" w:rsidP="003B2E8B">
      <w:r>
        <w:t>T</w:t>
      </w:r>
      <w:r w:rsidR="008A57C7" w:rsidRPr="005E783C">
        <w:t xml:space="preserve">he three input data sets </w:t>
      </w:r>
      <w:r w:rsidR="005E783C">
        <w:t xml:space="preserve">(group, serious, </w:t>
      </w:r>
      <w:proofErr w:type="spellStart"/>
      <w:r w:rsidR="005E783C">
        <w:t>non_serious</w:t>
      </w:r>
      <w:proofErr w:type="spellEnd"/>
      <w:r w:rsidR="005E783C">
        <w:t>)</w:t>
      </w:r>
      <w:r w:rsidR="00B868FE">
        <w:t xml:space="preserve"> will be</w:t>
      </w:r>
      <w:r w:rsidR="005E783C">
        <w:t xml:space="preserve"> </w:t>
      </w:r>
      <w:proofErr w:type="spellStart"/>
      <w:r w:rsidR="005E783C">
        <w:t>concatentated</w:t>
      </w:r>
      <w:proofErr w:type="spellEnd"/>
      <w:r w:rsidR="005E783C" w:rsidRPr="005E783C">
        <w:t xml:space="preserve"> within one xml file with</w:t>
      </w:r>
      <w:r w:rsidR="00333831">
        <w:t xml:space="preserve">in the </w:t>
      </w:r>
      <w:r w:rsidR="005E783C" w:rsidRPr="005E783C">
        <w:t xml:space="preserve"> root element &lt;</w:t>
      </w:r>
      <w:proofErr w:type="spellStart"/>
      <w:r w:rsidR="005E783C" w:rsidRPr="005E783C">
        <w:t>safety_data</w:t>
      </w:r>
      <w:proofErr w:type="spellEnd"/>
      <w:r w:rsidR="00333831">
        <w:t>/</w:t>
      </w:r>
      <w:r w:rsidR="005E783C" w:rsidRPr="005E783C">
        <w:t>&gt;</w:t>
      </w:r>
    </w:p>
    <w:p w:rsidR="008A57C7" w:rsidRDefault="008A57C7" w:rsidP="008A57C7">
      <w:r>
        <w:t xml:space="preserve">A validated </w:t>
      </w:r>
      <w:r w:rsidR="005E783C">
        <w:t>script or function</w:t>
      </w:r>
      <w:r>
        <w:t xml:space="preserve"> will be provided in R to save internal data into this format</w:t>
      </w:r>
      <w:r w:rsidR="005E783C">
        <w:t xml:space="preserve">. Further tools within SAS and Stata may subsequently be provided and validated. </w:t>
      </w:r>
    </w:p>
    <w:p w:rsidR="003B2E8B" w:rsidRDefault="003B2E8B" w:rsidP="003B2E8B">
      <w:pPr>
        <w:pStyle w:val="Heading2"/>
      </w:pPr>
      <w:r>
        <w:t>Final conversion</w:t>
      </w:r>
    </w:p>
    <w:p w:rsidR="003B2E8B" w:rsidRPr="003B2E8B" w:rsidRDefault="003B2E8B" w:rsidP="003B2E8B"/>
    <w:p w:rsidR="005E783C" w:rsidRDefault="00E36FB3" w:rsidP="008A57C7">
      <w:r>
        <w:t>An XSLT</w:t>
      </w:r>
      <w:r w:rsidR="005E783C">
        <w:t xml:space="preserve"> (</w:t>
      </w:r>
      <w:hyperlink r:id="rId6" w:history="1">
        <w:r w:rsidR="00DB055D" w:rsidRPr="008A255A">
          <w:rPr>
            <w:rStyle w:val="Hyperlink"/>
          </w:rPr>
          <w:t>https://en.wikipedia.org/wiki/XSLT</w:t>
        </w:r>
      </w:hyperlink>
      <w:r w:rsidR="00DB055D">
        <w:t xml:space="preserve"> , </w:t>
      </w:r>
      <w:hyperlink r:id="rId7" w:history="1">
        <w:r w:rsidR="00DB055D" w:rsidRPr="008A255A">
          <w:rPr>
            <w:rStyle w:val="Hyperlink"/>
          </w:rPr>
          <w:t>https://www.w3.org/TR/xslt-10/</w:t>
        </w:r>
      </w:hyperlink>
      <w:r w:rsidR="00DB055D">
        <w:t xml:space="preserve"> </w:t>
      </w:r>
      <w:r w:rsidR="005E783C">
        <w:t xml:space="preserve">) script will </w:t>
      </w:r>
      <w:r w:rsidR="003B2E8B">
        <w:t>be provided to convert the intermediate basic</w:t>
      </w:r>
      <w:r w:rsidR="005E783C">
        <w:t xml:space="preserve"> xml document to a form compliant with the </w:t>
      </w:r>
      <w:proofErr w:type="spellStart"/>
      <w:r w:rsidR="005E783C">
        <w:t>Eudract</w:t>
      </w:r>
      <w:proofErr w:type="spellEnd"/>
      <w:r w:rsidR="005E783C">
        <w:t xml:space="preserve"> schema</w:t>
      </w:r>
      <w:r>
        <w:t xml:space="preserve"> (</w:t>
      </w:r>
      <w:hyperlink r:id="rId8" w:history="1">
        <w:r w:rsidR="00DB055D" w:rsidRPr="008A255A">
          <w:rPr>
            <w:rStyle w:val="Hyperlink"/>
          </w:rPr>
          <w:t>https://eudract.ema.europa.eu/docs/technical/schemas/clinicaltrial/results/adverseEvents.xsd</w:t>
        </w:r>
      </w:hyperlink>
      <w:r w:rsidR="00DB055D">
        <w:t xml:space="preserve"> </w:t>
      </w:r>
      <w:r>
        <w:t>)</w:t>
      </w:r>
      <w:r w:rsidR="003B2E8B">
        <w:t>. The XSLT script</w:t>
      </w:r>
      <w:r w:rsidR="005E783C">
        <w:t xml:space="preserve"> will be validated.</w:t>
      </w:r>
    </w:p>
    <w:p w:rsidR="005E783C" w:rsidRDefault="00E36FB3" w:rsidP="008A57C7">
      <w:r>
        <w:t>XSLT</w:t>
      </w:r>
      <w:r w:rsidR="005E783C">
        <w:t xml:space="preserve"> is a programming language specific</w:t>
      </w:r>
      <w:r w:rsidR="006E7F4A">
        <w:t>ally</w:t>
      </w:r>
      <w:r w:rsidR="005E783C">
        <w:t xml:space="preserve"> suited to converting the content of </w:t>
      </w:r>
      <w:r w:rsidR="006E7F4A">
        <w:t xml:space="preserve">an </w:t>
      </w:r>
      <w:r w:rsidR="005E783C">
        <w:t>xml data into whateve</w:t>
      </w:r>
      <w:r w:rsidR="00B868FE">
        <w:t xml:space="preserve">r format and schema is desired. </w:t>
      </w:r>
      <w:r>
        <w:t>XSLT is a declarative language</w:t>
      </w:r>
      <w:r w:rsidR="006E7F4A">
        <w:t>, which</w:t>
      </w:r>
      <w:r w:rsidR="00B868FE">
        <w:t xml:space="preserve"> describes what the output is to be</w:t>
      </w:r>
      <w:r w:rsidR="006E7F4A">
        <w:t xml:space="preserve"> (rather than how to get there)</w:t>
      </w:r>
      <w:r>
        <w:t>, making it very easy to amend</w:t>
      </w:r>
      <w:r w:rsidR="006E7F4A">
        <w:t xml:space="preserve"> and test. XSLT </w:t>
      </w:r>
      <w:r>
        <w:t>is neutral to the statistical package used in step 1</w:t>
      </w:r>
      <w:r w:rsidR="00B868FE">
        <w:t>.</w:t>
      </w:r>
    </w:p>
    <w:p w:rsidR="005E783C" w:rsidRDefault="005E783C" w:rsidP="008A57C7">
      <w:r>
        <w:t xml:space="preserve">The </w:t>
      </w:r>
      <w:r w:rsidR="00E36FB3">
        <w:t>XSLT</w:t>
      </w:r>
      <w:r>
        <w:t xml:space="preserve"> script and the input xml document will </w:t>
      </w:r>
      <w:r w:rsidR="00E36FB3">
        <w:t>require an XSLT</w:t>
      </w:r>
      <w:r>
        <w:t xml:space="preserve"> processor to perform the conversion. The processor will need to be provided by the end-user separately, and the validation of the processor (as distinct from the script itself) is the responsibility of the end-user</w:t>
      </w:r>
    </w:p>
    <w:p w:rsidR="005E783C" w:rsidRDefault="005E783C" w:rsidP="008A57C7">
      <w:r>
        <w:lastRenderedPageBreak/>
        <w:t>Numerous different XSLT processors are</w:t>
      </w:r>
      <w:r w:rsidR="00333831">
        <w:t xml:space="preserve"> freely</w:t>
      </w:r>
      <w:r>
        <w:t xml:space="preserve"> available (</w:t>
      </w:r>
      <w:hyperlink r:id="rId9" w:anchor="Processor_implementations" w:history="1">
        <w:r w:rsidR="003B2E8B" w:rsidRPr="008A255A">
          <w:rPr>
            <w:rStyle w:val="Hyperlink"/>
          </w:rPr>
          <w:t>https://en.wikipedia.org/wiki/XSLT#Processor_implementations</w:t>
        </w:r>
      </w:hyperlink>
      <w:r w:rsidR="003B2E8B">
        <w:t xml:space="preserve"> </w:t>
      </w:r>
      <w:r>
        <w:t>), including one</w:t>
      </w:r>
      <w:r w:rsidR="003B2E8B">
        <w:t>s</w:t>
      </w:r>
      <w:r>
        <w:t xml:space="preserve"> supported by Microsoft, </w:t>
      </w:r>
      <w:r w:rsidR="00F71BB6">
        <w:t xml:space="preserve">Java, </w:t>
      </w:r>
      <w:proofErr w:type="spellStart"/>
      <w:r w:rsidR="00F71BB6">
        <w:t>Javascript</w:t>
      </w:r>
      <w:proofErr w:type="spellEnd"/>
      <w:r>
        <w:t xml:space="preserve">, </w:t>
      </w:r>
      <w:proofErr w:type="spellStart"/>
      <w:r>
        <w:t>MacOS</w:t>
      </w:r>
      <w:proofErr w:type="spellEnd"/>
      <w:r>
        <w:t xml:space="preserve"> and a variety of </w:t>
      </w:r>
      <w:proofErr w:type="spellStart"/>
      <w:r>
        <w:t>linux</w:t>
      </w:r>
      <w:proofErr w:type="spellEnd"/>
      <w:r>
        <w:t xml:space="preserve"> distributions. Web browsers are able to apply the conversion, and there are</w:t>
      </w:r>
      <w:r w:rsidR="00E36FB3">
        <w:t xml:space="preserve"> XSLT</w:t>
      </w:r>
      <w:r>
        <w:t xml:space="preserve"> processing add-on tools provided within statistical packa</w:t>
      </w:r>
      <w:r w:rsidR="00F71BB6">
        <w:t xml:space="preserve">ges (R </w:t>
      </w:r>
      <w:hyperlink r:id="rId10" w:history="1">
        <w:r w:rsidR="00F71BB6" w:rsidRPr="008A255A">
          <w:rPr>
            <w:rStyle w:val="Hyperlink"/>
          </w:rPr>
          <w:t>https://cran.r-project.org/web/packages/xslt/index.html</w:t>
        </w:r>
      </w:hyperlink>
      <w:r w:rsidR="00F71BB6">
        <w:t xml:space="preserve"> , SAS PROC XSL</w:t>
      </w:r>
      <w:r>
        <w:t>)</w:t>
      </w:r>
      <w:r w:rsidR="00B868FE">
        <w:t xml:space="preserve">. Version 1 standard will be used to ensure maximum compatibility. </w:t>
      </w:r>
    </w:p>
    <w:p w:rsidR="00B868FE" w:rsidRDefault="00A85A88" w:rsidP="00A85A88">
      <w:pPr>
        <w:pStyle w:val="Heading1"/>
      </w:pPr>
      <w:r>
        <w:t>Limitations</w:t>
      </w:r>
    </w:p>
    <w:p w:rsidR="00A85A88" w:rsidRDefault="00A85A88" w:rsidP="00A85A88">
      <w:r>
        <w:t>In theory the following can be set at a default level for the trial, and altered from the default for specific</w:t>
      </w:r>
      <w:r w:rsidR="003B2E8B">
        <w:t xml:space="preserve"> AEs</w:t>
      </w:r>
    </w:p>
    <w:p w:rsidR="00A85A88" w:rsidRDefault="00A85A88" w:rsidP="00A85A88">
      <w:pPr>
        <w:pStyle w:val="ListParagraph"/>
        <w:numPr>
          <w:ilvl w:val="0"/>
          <w:numId w:val="9"/>
        </w:numPr>
      </w:pPr>
      <w:r>
        <w:t>description</w:t>
      </w:r>
    </w:p>
    <w:p w:rsidR="00A85A88" w:rsidRDefault="00A85A88" w:rsidP="00A85A88">
      <w:pPr>
        <w:pStyle w:val="ListParagraph"/>
        <w:numPr>
          <w:ilvl w:val="0"/>
          <w:numId w:val="9"/>
        </w:numPr>
      </w:pPr>
      <w:proofErr w:type="spellStart"/>
      <w:r>
        <w:t>assessmentMethod</w:t>
      </w:r>
      <w:proofErr w:type="spellEnd"/>
    </w:p>
    <w:p w:rsidR="00A85A88" w:rsidRDefault="00A85A88" w:rsidP="00A85A88">
      <w:pPr>
        <w:pStyle w:val="ListParagraph"/>
        <w:numPr>
          <w:ilvl w:val="0"/>
          <w:numId w:val="9"/>
        </w:numPr>
      </w:pPr>
      <w:r>
        <w:t>dictionary</w:t>
      </w:r>
    </w:p>
    <w:p w:rsidR="00A85A88" w:rsidRDefault="00A85A88" w:rsidP="00A85A88">
      <w:pPr>
        <w:pStyle w:val="ListParagraph"/>
        <w:numPr>
          <w:ilvl w:val="1"/>
          <w:numId w:val="9"/>
        </w:numPr>
      </w:pPr>
      <w:r>
        <w:t>name</w:t>
      </w:r>
    </w:p>
    <w:p w:rsidR="00A85A88" w:rsidRDefault="00A85A88" w:rsidP="00A85A88">
      <w:pPr>
        <w:pStyle w:val="ListParagraph"/>
        <w:numPr>
          <w:ilvl w:val="1"/>
          <w:numId w:val="9"/>
        </w:numPr>
      </w:pPr>
      <w:r>
        <w:t>version</w:t>
      </w:r>
    </w:p>
    <w:p w:rsidR="00A85A88" w:rsidRDefault="00A85A88" w:rsidP="00A85A88">
      <w:pPr>
        <w:pStyle w:val="ListParagraph"/>
        <w:numPr>
          <w:ilvl w:val="0"/>
          <w:numId w:val="9"/>
        </w:numPr>
      </w:pPr>
      <w:r>
        <w:t>timeframe</w:t>
      </w:r>
    </w:p>
    <w:p w:rsidR="00A85A88" w:rsidRDefault="00A85A88" w:rsidP="00A85A88">
      <w:pPr>
        <w:pStyle w:val="ListParagraph"/>
        <w:numPr>
          <w:ilvl w:val="0"/>
          <w:numId w:val="9"/>
        </w:numPr>
      </w:pPr>
      <w:proofErr w:type="spellStart"/>
      <w:r>
        <w:t>nonSeriousEventFrequencyThreshold</w:t>
      </w:r>
      <w:proofErr w:type="spellEnd"/>
    </w:p>
    <w:p w:rsidR="00A85A88" w:rsidRDefault="00A85A88" w:rsidP="00A85A88">
      <w:r>
        <w:t>However, for the tool, default values will be applied with no ability to change within the tool. Rather any amendments needed are to be made by hand within the webpage after the upload.</w:t>
      </w:r>
    </w:p>
    <w:p w:rsidR="005E783C" w:rsidRDefault="00B868FE" w:rsidP="00B868FE">
      <w:pPr>
        <w:pStyle w:val="Heading1"/>
      </w:pPr>
      <w:bookmarkStart w:id="61" w:name="_Ref536020872"/>
      <w:r>
        <w:lastRenderedPageBreak/>
        <w:t>Validation</w:t>
      </w:r>
      <w:bookmarkEnd w:id="61"/>
    </w:p>
    <w:p w:rsidR="00B868FE" w:rsidRDefault="00B868FE" w:rsidP="00B868FE"/>
    <w:p w:rsidR="00B868FE" w:rsidRDefault="00B868FE" w:rsidP="00B868FE">
      <w:r>
        <w:t xml:space="preserve">The validation will consist of a set of input data sets, and a corresponding set of output data sets, with an accompanying test document to explain how the outputs are judged as valid. Thus, the end-user will be able to perform User Acceptance Testing by following the steps in the test document, using the input data, and then compare the output obtained locally to those shipped with the tool.  An R script will be provide to attempt to automate these steps as much as possible. </w:t>
      </w:r>
    </w:p>
    <w:p w:rsidR="00B868FE" w:rsidRDefault="00B868FE" w:rsidP="00B868FE">
      <w:r>
        <w:t>The components to be validated are</w:t>
      </w:r>
    </w:p>
    <w:p w:rsidR="00B868FE" w:rsidRDefault="00B868FE" w:rsidP="00B868FE">
      <w:pPr>
        <w:pStyle w:val="ListParagraph"/>
        <w:numPr>
          <w:ilvl w:val="0"/>
          <w:numId w:val="10"/>
        </w:numPr>
      </w:pPr>
      <w:r>
        <w:t>Scripts in statistical packages to save the input data sets into the required basic xml format</w:t>
      </w:r>
    </w:p>
    <w:p w:rsidR="00B868FE" w:rsidRDefault="00B868FE" w:rsidP="00B868FE">
      <w:pPr>
        <w:pStyle w:val="ListParagraph"/>
        <w:numPr>
          <w:ilvl w:val="0"/>
          <w:numId w:val="10"/>
        </w:numPr>
      </w:pPr>
      <w:r>
        <w:t xml:space="preserve">XSLT script to convert the basic xml file into the </w:t>
      </w:r>
      <w:proofErr w:type="spellStart"/>
      <w:r>
        <w:t>Eudract</w:t>
      </w:r>
      <w:proofErr w:type="spellEnd"/>
      <w:r>
        <w:t xml:space="preserve"> Results schema. </w:t>
      </w:r>
    </w:p>
    <w:p w:rsidR="00E36FB3" w:rsidRDefault="00E36FB3" w:rsidP="00E36FB3"/>
    <w:p w:rsidR="00B868FE" w:rsidRDefault="00E36FB3" w:rsidP="00E36FB3">
      <w:pPr>
        <w:pStyle w:val="Heading1"/>
      </w:pPr>
      <w:r>
        <w:t>Documentation</w:t>
      </w:r>
    </w:p>
    <w:p w:rsidR="00E36FB3" w:rsidRDefault="00E36FB3" w:rsidP="00E36FB3"/>
    <w:p w:rsidR="00E36FB3" w:rsidRDefault="00E36FB3" w:rsidP="00E36FB3">
      <w:r>
        <w:t xml:space="preserve">A user manual will be produced that attempts to guide a new user who has a working knowledge of a statistical package. In </w:t>
      </w:r>
      <w:r w:rsidR="0030554E">
        <w:t>addition,</w:t>
      </w:r>
      <w:r>
        <w:t xml:space="preserve"> there will be provided</w:t>
      </w:r>
    </w:p>
    <w:p w:rsidR="00E36FB3" w:rsidRDefault="00E36FB3" w:rsidP="00E36FB3">
      <w:pPr>
        <w:pStyle w:val="ListParagraph"/>
        <w:numPr>
          <w:ilvl w:val="0"/>
          <w:numId w:val="11"/>
        </w:numPr>
      </w:pPr>
      <w:r>
        <w:t>example input data sets</w:t>
      </w:r>
    </w:p>
    <w:p w:rsidR="00E36FB3" w:rsidRDefault="00E36FB3" w:rsidP="00E36FB3">
      <w:pPr>
        <w:pStyle w:val="ListParagraph"/>
        <w:numPr>
          <w:ilvl w:val="0"/>
          <w:numId w:val="11"/>
        </w:numPr>
      </w:pPr>
      <w:r>
        <w:lastRenderedPageBreak/>
        <w:t>scripts in statistical package languages</w:t>
      </w:r>
      <w:r w:rsidR="00333831">
        <w:t xml:space="preserve"> for </w:t>
      </w:r>
      <w:r w:rsidR="00333831">
        <w:fldChar w:fldCharType="begin"/>
      </w:r>
      <w:r w:rsidR="00333831">
        <w:instrText xml:space="preserve"> REF _Ref536021199 \h </w:instrText>
      </w:r>
      <w:r w:rsidR="00333831">
        <w:fldChar w:fldCharType="separate"/>
      </w:r>
      <w:r w:rsidR="00333831">
        <w:t xml:space="preserve">Step 1 </w:t>
      </w:r>
      <w:r w:rsidR="00333831">
        <w:fldChar w:fldCharType="end"/>
      </w:r>
    </w:p>
    <w:p w:rsidR="00E36FB3" w:rsidRDefault="00E36FB3" w:rsidP="00E36FB3">
      <w:pPr>
        <w:pStyle w:val="ListParagraph"/>
        <w:numPr>
          <w:ilvl w:val="0"/>
          <w:numId w:val="11"/>
        </w:numPr>
      </w:pPr>
      <w:r>
        <w:t>example intermediate data sets</w:t>
      </w:r>
    </w:p>
    <w:p w:rsidR="00E36FB3" w:rsidRDefault="00E36FB3" w:rsidP="00E36FB3">
      <w:pPr>
        <w:pStyle w:val="ListParagraph"/>
        <w:numPr>
          <w:ilvl w:val="0"/>
          <w:numId w:val="11"/>
        </w:numPr>
      </w:pPr>
      <w:r>
        <w:t xml:space="preserve">final outputs in xml and the pdf document produced by </w:t>
      </w:r>
      <w:proofErr w:type="spellStart"/>
      <w:r>
        <w:t>Eudract</w:t>
      </w:r>
      <w:proofErr w:type="spellEnd"/>
    </w:p>
    <w:p w:rsidR="00E36FB3" w:rsidRDefault="00E36FB3" w:rsidP="00E36FB3">
      <w:pPr>
        <w:pStyle w:val="ListParagraph"/>
        <w:numPr>
          <w:ilvl w:val="0"/>
          <w:numId w:val="11"/>
        </w:numPr>
      </w:pPr>
      <w:r>
        <w:t xml:space="preserve">validation files (see </w:t>
      </w:r>
      <w:r>
        <w:fldChar w:fldCharType="begin"/>
      </w:r>
      <w:r>
        <w:instrText xml:space="preserve"> REF _Ref536020872 \h </w:instrText>
      </w:r>
      <w:r>
        <w:fldChar w:fldCharType="separate"/>
      </w:r>
      <w:r>
        <w:t>Validation</w:t>
      </w:r>
      <w:r>
        <w:fldChar w:fldCharType="end"/>
      </w:r>
      <w:r>
        <w:t>)</w:t>
      </w:r>
    </w:p>
    <w:p w:rsidR="00E36FB3" w:rsidRDefault="00E36FB3" w:rsidP="00E36FB3"/>
    <w:p w:rsidR="00E36FB3" w:rsidRDefault="00E36FB3" w:rsidP="00E36FB3">
      <w:pPr>
        <w:pStyle w:val="Heading1"/>
      </w:pPr>
      <w:r>
        <w:t>Delivery</w:t>
      </w:r>
    </w:p>
    <w:p w:rsidR="00E36FB3" w:rsidRDefault="00E36FB3" w:rsidP="00E36FB3"/>
    <w:p w:rsidR="00E36FB3" w:rsidRDefault="00E36FB3" w:rsidP="00E36FB3">
      <w:r>
        <w:t xml:space="preserve">The documents, scripts and data described above will be made publically available within an online </w:t>
      </w:r>
      <w:proofErr w:type="spellStart"/>
      <w:r>
        <w:t>github</w:t>
      </w:r>
      <w:proofErr w:type="spellEnd"/>
      <w:r>
        <w:t xml:space="preserve"> </w:t>
      </w:r>
      <w:r w:rsidR="0030554E">
        <w:t>repository</w:t>
      </w:r>
      <w:r>
        <w:t xml:space="preserve"> (</w:t>
      </w:r>
      <w:hyperlink r:id="rId11" w:history="1">
        <w:r w:rsidR="0030554E" w:rsidRPr="008A255A">
          <w:rPr>
            <w:rStyle w:val="Hyperlink"/>
          </w:rPr>
          <w:t>https://github.com/</w:t>
        </w:r>
      </w:hyperlink>
      <w:r w:rsidR="0030554E">
        <w:t xml:space="preserve"> )</w:t>
      </w:r>
      <w:r>
        <w:t>. This provides a ready-m</w:t>
      </w:r>
      <w:r w:rsidR="00624652">
        <w:t>ade portal that provides strong version control and allows a community of users and developers to</w:t>
      </w:r>
      <w:r>
        <w:t xml:space="preserve">: </w:t>
      </w:r>
    </w:p>
    <w:p w:rsidR="00E36FB3" w:rsidRDefault="00E36FB3" w:rsidP="00E36FB3">
      <w:pPr>
        <w:pStyle w:val="ListParagraph"/>
        <w:numPr>
          <w:ilvl w:val="0"/>
          <w:numId w:val="12"/>
        </w:numPr>
      </w:pPr>
      <w:r>
        <w:t>download the tool</w:t>
      </w:r>
    </w:p>
    <w:p w:rsidR="00E36FB3" w:rsidRDefault="00E36FB3" w:rsidP="00E36FB3">
      <w:pPr>
        <w:pStyle w:val="ListParagraph"/>
        <w:numPr>
          <w:ilvl w:val="0"/>
          <w:numId w:val="12"/>
        </w:numPr>
      </w:pPr>
      <w:r>
        <w:t>comment upon or improve the tool, in a recorded and structured manner</w:t>
      </w:r>
    </w:p>
    <w:p w:rsidR="00DB055D" w:rsidRDefault="00DB055D" w:rsidP="00DB055D"/>
    <w:p w:rsidR="00DB055D" w:rsidRDefault="00DB055D" w:rsidP="00DB055D">
      <w:pPr>
        <w:pStyle w:val="Heading1"/>
      </w:pPr>
      <w:bookmarkStart w:id="62" w:name="_Ref536023898"/>
      <w:r>
        <w:t xml:space="preserve">Appendix 1: </w:t>
      </w:r>
      <w:proofErr w:type="spellStart"/>
      <w:r>
        <w:t>eutctId</w:t>
      </w:r>
      <w:bookmarkEnd w:id="62"/>
      <w:proofErr w:type="spellEnd"/>
    </w:p>
    <w:p w:rsidR="00DB055D" w:rsidRDefault="00DB055D" w:rsidP="00DB055D"/>
    <w:p w:rsidR="00DB055D" w:rsidRDefault="00DB055D" w:rsidP="00DB055D">
      <w:r>
        <w:t>The coding of the system organ class is provided below</w:t>
      </w:r>
    </w:p>
    <w:p w:rsidR="000406D7" w:rsidRDefault="000406D7" w:rsidP="00DB055D"/>
    <w:tbl>
      <w:tblPr>
        <w:tblStyle w:val="PlainTable1"/>
        <w:tblW w:w="0" w:type="auto"/>
        <w:tblLook w:val="0420" w:firstRow="1" w:lastRow="0" w:firstColumn="0" w:lastColumn="0" w:noHBand="0" w:noVBand="1"/>
      </w:tblPr>
      <w:tblGrid>
        <w:gridCol w:w="6328"/>
        <w:gridCol w:w="1555"/>
        <w:gridCol w:w="1109"/>
      </w:tblGrid>
      <w:tr w:rsidR="00611DBB" w:rsidRPr="00611DBB" w:rsidTr="00611DBB">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611DBB" w:rsidRPr="00611DBB" w:rsidRDefault="00611DBB">
            <w:proofErr w:type="spellStart"/>
            <w:r w:rsidRPr="00611DBB">
              <w:t>soc_term</w:t>
            </w:r>
            <w:proofErr w:type="spellEnd"/>
          </w:p>
        </w:tc>
        <w:tc>
          <w:tcPr>
            <w:tcW w:w="0" w:type="auto"/>
            <w:noWrap/>
            <w:hideMark/>
          </w:tcPr>
          <w:p w:rsidR="00611DBB" w:rsidRPr="00611DBB" w:rsidRDefault="00611DBB">
            <w:proofErr w:type="spellStart"/>
            <w:r w:rsidRPr="00611DBB">
              <w:t>eutctId</w:t>
            </w:r>
            <w:proofErr w:type="spellEnd"/>
          </w:p>
        </w:tc>
        <w:tc>
          <w:tcPr>
            <w:tcW w:w="0" w:type="auto"/>
            <w:noWrap/>
            <w:hideMark/>
          </w:tcPr>
          <w:p w:rsidR="00611DBB" w:rsidRPr="00611DBB" w:rsidRDefault="00611DBB">
            <w:proofErr w:type="spellStart"/>
            <w:r w:rsidRPr="00611DBB">
              <w:t>meddra</w:t>
            </w:r>
            <w:proofErr w:type="spellEnd"/>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Blood and lymphatic system disorders</w:t>
            </w:r>
          </w:p>
        </w:tc>
        <w:tc>
          <w:tcPr>
            <w:tcW w:w="0" w:type="auto"/>
            <w:noWrap/>
            <w:hideMark/>
          </w:tcPr>
          <w:p w:rsidR="00611DBB" w:rsidRPr="00611DBB" w:rsidRDefault="00611DBB" w:rsidP="00611DBB">
            <w:r w:rsidRPr="00611DBB">
              <w:t>100000004851</w:t>
            </w:r>
          </w:p>
        </w:tc>
        <w:tc>
          <w:tcPr>
            <w:tcW w:w="0" w:type="auto"/>
            <w:noWrap/>
            <w:hideMark/>
          </w:tcPr>
          <w:p w:rsidR="00611DBB" w:rsidRPr="00611DBB" w:rsidRDefault="00611DBB" w:rsidP="00611DBB">
            <w:r w:rsidRPr="00611DBB">
              <w:t>10005329</w:t>
            </w:r>
          </w:p>
        </w:tc>
      </w:tr>
      <w:tr w:rsidR="00611DBB" w:rsidRPr="00611DBB" w:rsidTr="00611DBB">
        <w:trPr>
          <w:trHeight w:val="300"/>
        </w:trPr>
        <w:tc>
          <w:tcPr>
            <w:tcW w:w="0" w:type="auto"/>
            <w:noWrap/>
            <w:hideMark/>
          </w:tcPr>
          <w:p w:rsidR="00611DBB" w:rsidRPr="00611DBB" w:rsidRDefault="00611DBB">
            <w:r w:rsidRPr="00611DBB">
              <w:t>Cardiac disorders</w:t>
            </w:r>
          </w:p>
        </w:tc>
        <w:tc>
          <w:tcPr>
            <w:tcW w:w="0" w:type="auto"/>
            <w:noWrap/>
            <w:hideMark/>
          </w:tcPr>
          <w:p w:rsidR="00611DBB" w:rsidRPr="00611DBB" w:rsidRDefault="00611DBB" w:rsidP="00611DBB">
            <w:r w:rsidRPr="00611DBB">
              <w:t>100000004849</w:t>
            </w:r>
          </w:p>
        </w:tc>
        <w:tc>
          <w:tcPr>
            <w:tcW w:w="0" w:type="auto"/>
            <w:noWrap/>
            <w:hideMark/>
          </w:tcPr>
          <w:p w:rsidR="00611DBB" w:rsidRPr="00611DBB" w:rsidRDefault="00611DBB" w:rsidP="00611DBB">
            <w:r w:rsidRPr="00611DBB">
              <w:t>10007541</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Congenital, familial and genetic disorders</w:t>
            </w:r>
          </w:p>
        </w:tc>
        <w:tc>
          <w:tcPr>
            <w:tcW w:w="0" w:type="auto"/>
            <w:noWrap/>
            <w:hideMark/>
          </w:tcPr>
          <w:p w:rsidR="00611DBB" w:rsidRPr="00611DBB" w:rsidRDefault="00611DBB" w:rsidP="00611DBB">
            <w:r w:rsidRPr="00611DBB">
              <w:t>100000004850</w:t>
            </w:r>
          </w:p>
        </w:tc>
        <w:tc>
          <w:tcPr>
            <w:tcW w:w="0" w:type="auto"/>
            <w:noWrap/>
            <w:hideMark/>
          </w:tcPr>
          <w:p w:rsidR="00611DBB" w:rsidRPr="00611DBB" w:rsidRDefault="00611DBB" w:rsidP="00611DBB">
            <w:r w:rsidRPr="00611DBB">
              <w:t>10010331</w:t>
            </w:r>
          </w:p>
        </w:tc>
      </w:tr>
      <w:tr w:rsidR="00611DBB" w:rsidRPr="00611DBB" w:rsidTr="00611DBB">
        <w:trPr>
          <w:trHeight w:val="300"/>
        </w:trPr>
        <w:tc>
          <w:tcPr>
            <w:tcW w:w="0" w:type="auto"/>
            <w:noWrap/>
            <w:hideMark/>
          </w:tcPr>
          <w:p w:rsidR="00611DBB" w:rsidRPr="00611DBB" w:rsidRDefault="00611DBB">
            <w:r w:rsidRPr="00611DBB">
              <w:t>Ear and labyrinth disorders</w:t>
            </w:r>
          </w:p>
        </w:tc>
        <w:tc>
          <w:tcPr>
            <w:tcW w:w="0" w:type="auto"/>
            <w:noWrap/>
            <w:hideMark/>
          </w:tcPr>
          <w:p w:rsidR="00611DBB" w:rsidRPr="00611DBB" w:rsidRDefault="00611DBB" w:rsidP="00611DBB">
            <w:r w:rsidRPr="00611DBB">
              <w:t>100000004854</w:t>
            </w:r>
          </w:p>
        </w:tc>
        <w:tc>
          <w:tcPr>
            <w:tcW w:w="0" w:type="auto"/>
            <w:noWrap/>
            <w:hideMark/>
          </w:tcPr>
          <w:p w:rsidR="00611DBB" w:rsidRPr="00611DBB" w:rsidRDefault="00611DBB" w:rsidP="00611DBB">
            <w:r w:rsidRPr="00611DBB">
              <w:t>10013993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Endocrine disorders</w:t>
            </w:r>
          </w:p>
        </w:tc>
        <w:tc>
          <w:tcPr>
            <w:tcW w:w="0" w:type="auto"/>
            <w:noWrap/>
            <w:hideMark/>
          </w:tcPr>
          <w:p w:rsidR="00611DBB" w:rsidRPr="00611DBB" w:rsidRDefault="00611DBB" w:rsidP="00611DBB">
            <w:r w:rsidRPr="00611DBB">
              <w:t>100000004860</w:t>
            </w:r>
          </w:p>
        </w:tc>
        <w:tc>
          <w:tcPr>
            <w:tcW w:w="0" w:type="auto"/>
            <w:noWrap/>
            <w:hideMark/>
          </w:tcPr>
          <w:p w:rsidR="00611DBB" w:rsidRPr="00611DBB" w:rsidRDefault="00611DBB" w:rsidP="00611DBB">
            <w:r w:rsidRPr="00611DBB">
              <w:t>10014698</w:t>
            </w:r>
          </w:p>
        </w:tc>
      </w:tr>
      <w:tr w:rsidR="00611DBB" w:rsidRPr="00611DBB" w:rsidTr="00611DBB">
        <w:trPr>
          <w:trHeight w:val="300"/>
        </w:trPr>
        <w:tc>
          <w:tcPr>
            <w:tcW w:w="0" w:type="auto"/>
            <w:noWrap/>
            <w:hideMark/>
          </w:tcPr>
          <w:p w:rsidR="00611DBB" w:rsidRPr="00611DBB" w:rsidRDefault="00611DBB">
            <w:r w:rsidRPr="00611DBB">
              <w:t>Eye disorders</w:t>
            </w:r>
          </w:p>
        </w:tc>
        <w:tc>
          <w:tcPr>
            <w:tcW w:w="0" w:type="auto"/>
            <w:noWrap/>
            <w:hideMark/>
          </w:tcPr>
          <w:p w:rsidR="00611DBB" w:rsidRPr="00611DBB" w:rsidRDefault="00611DBB" w:rsidP="00611DBB">
            <w:r w:rsidRPr="00611DBB">
              <w:t>100000004853</w:t>
            </w:r>
          </w:p>
        </w:tc>
        <w:tc>
          <w:tcPr>
            <w:tcW w:w="0" w:type="auto"/>
            <w:noWrap/>
            <w:hideMark/>
          </w:tcPr>
          <w:p w:rsidR="00611DBB" w:rsidRPr="00611DBB" w:rsidRDefault="00611DBB" w:rsidP="00611DBB">
            <w:r w:rsidRPr="00611DBB">
              <w:t>10015919</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Gastrointestinal disorders</w:t>
            </w:r>
          </w:p>
        </w:tc>
        <w:tc>
          <w:tcPr>
            <w:tcW w:w="0" w:type="auto"/>
            <w:noWrap/>
            <w:hideMark/>
          </w:tcPr>
          <w:p w:rsidR="00611DBB" w:rsidRPr="00611DBB" w:rsidRDefault="00611DBB" w:rsidP="00611DBB">
            <w:r w:rsidRPr="00611DBB">
              <w:t>100000004856</w:t>
            </w:r>
          </w:p>
        </w:tc>
        <w:tc>
          <w:tcPr>
            <w:tcW w:w="0" w:type="auto"/>
            <w:noWrap/>
            <w:hideMark/>
          </w:tcPr>
          <w:p w:rsidR="00611DBB" w:rsidRPr="00611DBB" w:rsidRDefault="00611DBB" w:rsidP="00611DBB">
            <w:r w:rsidRPr="00611DBB">
              <w:t>10017947</w:t>
            </w:r>
          </w:p>
        </w:tc>
      </w:tr>
      <w:tr w:rsidR="00611DBB" w:rsidRPr="00611DBB" w:rsidTr="00611DBB">
        <w:trPr>
          <w:trHeight w:val="300"/>
        </w:trPr>
        <w:tc>
          <w:tcPr>
            <w:tcW w:w="0" w:type="auto"/>
            <w:noWrap/>
            <w:hideMark/>
          </w:tcPr>
          <w:p w:rsidR="00611DBB" w:rsidRPr="00611DBB" w:rsidRDefault="00611DBB">
            <w:r w:rsidRPr="00611DBB">
              <w:t>General disorders and administration site conditions</w:t>
            </w:r>
          </w:p>
        </w:tc>
        <w:tc>
          <w:tcPr>
            <w:tcW w:w="0" w:type="auto"/>
            <w:noWrap/>
            <w:hideMark/>
          </w:tcPr>
          <w:p w:rsidR="00611DBB" w:rsidRPr="00611DBB" w:rsidRDefault="00611DBB" w:rsidP="00611DBB">
            <w:r w:rsidRPr="00611DBB">
              <w:t>100000004867</w:t>
            </w:r>
          </w:p>
        </w:tc>
        <w:tc>
          <w:tcPr>
            <w:tcW w:w="0" w:type="auto"/>
            <w:noWrap/>
            <w:hideMark/>
          </w:tcPr>
          <w:p w:rsidR="00611DBB" w:rsidRPr="00611DBB" w:rsidRDefault="00611DBB" w:rsidP="00611DBB">
            <w:r w:rsidRPr="00611DBB">
              <w:t>10018065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Hepatobiliary disorders</w:t>
            </w:r>
          </w:p>
        </w:tc>
        <w:tc>
          <w:tcPr>
            <w:tcW w:w="0" w:type="auto"/>
            <w:noWrap/>
            <w:hideMark/>
          </w:tcPr>
          <w:p w:rsidR="00611DBB" w:rsidRPr="00611DBB" w:rsidRDefault="00611DBB" w:rsidP="00611DBB">
            <w:r w:rsidRPr="00611DBB">
              <w:t>100000004871</w:t>
            </w:r>
          </w:p>
        </w:tc>
        <w:tc>
          <w:tcPr>
            <w:tcW w:w="0" w:type="auto"/>
            <w:noWrap/>
            <w:hideMark/>
          </w:tcPr>
          <w:p w:rsidR="00611DBB" w:rsidRPr="00611DBB" w:rsidRDefault="00611DBB" w:rsidP="00611DBB">
            <w:r w:rsidRPr="00611DBB">
              <w:t>10019805</w:t>
            </w:r>
          </w:p>
        </w:tc>
      </w:tr>
      <w:tr w:rsidR="00611DBB" w:rsidRPr="00611DBB" w:rsidTr="00611DBB">
        <w:trPr>
          <w:trHeight w:val="300"/>
        </w:trPr>
        <w:tc>
          <w:tcPr>
            <w:tcW w:w="0" w:type="auto"/>
            <w:noWrap/>
            <w:hideMark/>
          </w:tcPr>
          <w:p w:rsidR="00611DBB" w:rsidRPr="00611DBB" w:rsidRDefault="00611DBB">
            <w:r w:rsidRPr="00611DBB">
              <w:t>Immune system disorders</w:t>
            </w:r>
          </w:p>
        </w:tc>
        <w:tc>
          <w:tcPr>
            <w:tcW w:w="0" w:type="auto"/>
            <w:noWrap/>
            <w:hideMark/>
          </w:tcPr>
          <w:p w:rsidR="00611DBB" w:rsidRPr="00611DBB" w:rsidRDefault="00611DBB" w:rsidP="00611DBB">
            <w:r w:rsidRPr="00611DBB">
              <w:t>100000004870</w:t>
            </w:r>
          </w:p>
        </w:tc>
        <w:tc>
          <w:tcPr>
            <w:tcW w:w="0" w:type="auto"/>
            <w:noWrap/>
            <w:hideMark/>
          </w:tcPr>
          <w:p w:rsidR="00611DBB" w:rsidRPr="00611DBB" w:rsidRDefault="00611DBB" w:rsidP="00611DBB">
            <w:r w:rsidRPr="00611DBB">
              <w:t>10021428</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Infections and infestations</w:t>
            </w:r>
          </w:p>
        </w:tc>
        <w:tc>
          <w:tcPr>
            <w:tcW w:w="0" w:type="auto"/>
            <w:noWrap/>
            <w:hideMark/>
          </w:tcPr>
          <w:p w:rsidR="00611DBB" w:rsidRPr="00611DBB" w:rsidRDefault="00611DBB" w:rsidP="00611DBB">
            <w:r w:rsidRPr="00611DBB">
              <w:t>100000004862</w:t>
            </w:r>
          </w:p>
        </w:tc>
        <w:tc>
          <w:tcPr>
            <w:tcW w:w="0" w:type="auto"/>
            <w:noWrap/>
            <w:hideMark/>
          </w:tcPr>
          <w:p w:rsidR="00611DBB" w:rsidRPr="00611DBB" w:rsidRDefault="00611DBB" w:rsidP="00611DBB">
            <w:r w:rsidRPr="00611DBB">
              <w:t>10021881</w:t>
            </w:r>
          </w:p>
        </w:tc>
      </w:tr>
      <w:tr w:rsidR="00611DBB" w:rsidRPr="00611DBB" w:rsidTr="00611DBB">
        <w:trPr>
          <w:trHeight w:val="300"/>
        </w:trPr>
        <w:tc>
          <w:tcPr>
            <w:tcW w:w="0" w:type="auto"/>
            <w:noWrap/>
            <w:hideMark/>
          </w:tcPr>
          <w:p w:rsidR="00611DBB" w:rsidRPr="00611DBB" w:rsidRDefault="00611DBB">
            <w:r w:rsidRPr="00611DBB">
              <w:t>Injury, poisoning and procedural complications</w:t>
            </w:r>
          </w:p>
        </w:tc>
        <w:tc>
          <w:tcPr>
            <w:tcW w:w="0" w:type="auto"/>
            <w:noWrap/>
            <w:hideMark/>
          </w:tcPr>
          <w:p w:rsidR="00611DBB" w:rsidRPr="00611DBB" w:rsidRDefault="00611DBB" w:rsidP="00611DBB">
            <w:r w:rsidRPr="00611DBB">
              <w:t>100000004863</w:t>
            </w:r>
          </w:p>
        </w:tc>
        <w:tc>
          <w:tcPr>
            <w:tcW w:w="0" w:type="auto"/>
            <w:noWrap/>
            <w:hideMark/>
          </w:tcPr>
          <w:p w:rsidR="00611DBB" w:rsidRPr="00611DBB" w:rsidRDefault="00611DBB" w:rsidP="00611DBB">
            <w:r w:rsidRPr="00611DBB">
              <w:t>10022117</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Investigations</w:t>
            </w:r>
          </w:p>
        </w:tc>
        <w:tc>
          <w:tcPr>
            <w:tcW w:w="0" w:type="auto"/>
            <w:noWrap/>
            <w:hideMark/>
          </w:tcPr>
          <w:p w:rsidR="00611DBB" w:rsidRPr="00611DBB" w:rsidRDefault="00611DBB" w:rsidP="00611DBB">
            <w:r w:rsidRPr="00611DBB">
              <w:t>100000004848</w:t>
            </w:r>
          </w:p>
        </w:tc>
        <w:tc>
          <w:tcPr>
            <w:tcW w:w="0" w:type="auto"/>
            <w:noWrap/>
            <w:hideMark/>
          </w:tcPr>
          <w:p w:rsidR="00611DBB" w:rsidRPr="00611DBB" w:rsidRDefault="00611DBB" w:rsidP="00611DBB">
            <w:r w:rsidRPr="00611DBB">
              <w:t>10022891</w:t>
            </w:r>
          </w:p>
        </w:tc>
      </w:tr>
      <w:tr w:rsidR="00611DBB" w:rsidRPr="00611DBB" w:rsidTr="00611DBB">
        <w:trPr>
          <w:trHeight w:val="300"/>
        </w:trPr>
        <w:tc>
          <w:tcPr>
            <w:tcW w:w="0" w:type="auto"/>
            <w:noWrap/>
            <w:hideMark/>
          </w:tcPr>
          <w:p w:rsidR="00611DBB" w:rsidRPr="00611DBB" w:rsidRDefault="00611DBB">
            <w:r w:rsidRPr="00611DBB">
              <w:t>Metabolism and nutrition disorders</w:t>
            </w:r>
          </w:p>
        </w:tc>
        <w:tc>
          <w:tcPr>
            <w:tcW w:w="0" w:type="auto"/>
            <w:noWrap/>
            <w:hideMark/>
          </w:tcPr>
          <w:p w:rsidR="00611DBB" w:rsidRPr="00611DBB" w:rsidRDefault="00611DBB" w:rsidP="00611DBB">
            <w:r w:rsidRPr="00611DBB">
              <w:t>100000004861</w:t>
            </w:r>
          </w:p>
        </w:tc>
        <w:tc>
          <w:tcPr>
            <w:tcW w:w="0" w:type="auto"/>
            <w:noWrap/>
            <w:hideMark/>
          </w:tcPr>
          <w:p w:rsidR="00611DBB" w:rsidRPr="00611DBB" w:rsidRDefault="00611DBB" w:rsidP="00611DBB">
            <w:r w:rsidRPr="00611DBB">
              <w:t>10027433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Musculoskeletal and connective tissue disorders</w:t>
            </w:r>
          </w:p>
        </w:tc>
        <w:tc>
          <w:tcPr>
            <w:tcW w:w="0" w:type="auto"/>
            <w:noWrap/>
            <w:hideMark/>
          </w:tcPr>
          <w:p w:rsidR="00611DBB" w:rsidRPr="00611DBB" w:rsidRDefault="00611DBB" w:rsidP="00611DBB">
            <w:r w:rsidRPr="00611DBB">
              <w:t>100000004859</w:t>
            </w:r>
          </w:p>
        </w:tc>
        <w:tc>
          <w:tcPr>
            <w:tcW w:w="0" w:type="auto"/>
            <w:noWrap/>
            <w:hideMark/>
          </w:tcPr>
          <w:p w:rsidR="00611DBB" w:rsidRPr="00611DBB" w:rsidRDefault="00611DBB" w:rsidP="00611DBB">
            <w:r w:rsidRPr="00611DBB">
              <w:t>10028395</w:t>
            </w:r>
          </w:p>
        </w:tc>
      </w:tr>
      <w:tr w:rsidR="00611DBB" w:rsidRPr="00611DBB" w:rsidTr="00611DBB">
        <w:trPr>
          <w:trHeight w:val="300"/>
        </w:trPr>
        <w:tc>
          <w:tcPr>
            <w:tcW w:w="0" w:type="auto"/>
            <w:noWrap/>
            <w:hideMark/>
          </w:tcPr>
          <w:p w:rsidR="00611DBB" w:rsidRPr="00611DBB" w:rsidRDefault="00611DBB">
            <w:r w:rsidRPr="00611DBB">
              <w:t>Neoplasms benign, malignant and unspecified (</w:t>
            </w:r>
            <w:proofErr w:type="spellStart"/>
            <w:r w:rsidRPr="00611DBB">
              <w:t>incl</w:t>
            </w:r>
            <w:proofErr w:type="spellEnd"/>
            <w:r w:rsidRPr="00611DBB">
              <w:t xml:space="preserve"> cysts and polyps)</w:t>
            </w:r>
          </w:p>
        </w:tc>
        <w:tc>
          <w:tcPr>
            <w:tcW w:w="0" w:type="auto"/>
            <w:noWrap/>
            <w:hideMark/>
          </w:tcPr>
          <w:p w:rsidR="00611DBB" w:rsidRPr="00611DBB" w:rsidRDefault="00611DBB" w:rsidP="00611DBB">
            <w:r w:rsidRPr="00611DBB">
              <w:t>100000004864</w:t>
            </w:r>
          </w:p>
        </w:tc>
        <w:tc>
          <w:tcPr>
            <w:tcW w:w="0" w:type="auto"/>
            <w:noWrap/>
            <w:hideMark/>
          </w:tcPr>
          <w:p w:rsidR="00611DBB" w:rsidRPr="00611DBB" w:rsidRDefault="00611DBB" w:rsidP="00611DBB">
            <w:r w:rsidRPr="00611DBB">
              <w:t>10029104</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Nervous system disorders</w:t>
            </w:r>
          </w:p>
        </w:tc>
        <w:tc>
          <w:tcPr>
            <w:tcW w:w="0" w:type="auto"/>
            <w:noWrap/>
            <w:hideMark/>
          </w:tcPr>
          <w:p w:rsidR="00611DBB" w:rsidRPr="00611DBB" w:rsidRDefault="00611DBB" w:rsidP="00611DBB">
            <w:r w:rsidRPr="00611DBB">
              <w:t>100000004852</w:t>
            </w:r>
          </w:p>
        </w:tc>
        <w:tc>
          <w:tcPr>
            <w:tcW w:w="0" w:type="auto"/>
            <w:noWrap/>
            <w:hideMark/>
          </w:tcPr>
          <w:p w:rsidR="00611DBB" w:rsidRPr="00611DBB" w:rsidRDefault="00611DBB" w:rsidP="00611DBB">
            <w:r w:rsidRPr="00611DBB">
              <w:t>10029205</w:t>
            </w:r>
          </w:p>
        </w:tc>
      </w:tr>
      <w:tr w:rsidR="00611DBB" w:rsidRPr="00611DBB" w:rsidTr="00611DBB">
        <w:trPr>
          <w:trHeight w:val="300"/>
        </w:trPr>
        <w:tc>
          <w:tcPr>
            <w:tcW w:w="0" w:type="auto"/>
            <w:noWrap/>
            <w:hideMark/>
          </w:tcPr>
          <w:p w:rsidR="00611DBB" w:rsidRPr="00611DBB" w:rsidRDefault="00611DBB">
            <w:r w:rsidRPr="00611DBB">
              <w:t>Pregnancy, puerperium and perinatal conditions</w:t>
            </w:r>
          </w:p>
        </w:tc>
        <w:tc>
          <w:tcPr>
            <w:tcW w:w="0" w:type="auto"/>
            <w:noWrap/>
            <w:hideMark/>
          </w:tcPr>
          <w:p w:rsidR="00611DBB" w:rsidRPr="00611DBB" w:rsidRDefault="00611DBB" w:rsidP="00611DBB">
            <w:r w:rsidRPr="00611DBB">
              <w:t>100000004868</w:t>
            </w:r>
          </w:p>
        </w:tc>
        <w:tc>
          <w:tcPr>
            <w:tcW w:w="0" w:type="auto"/>
            <w:noWrap/>
            <w:hideMark/>
          </w:tcPr>
          <w:p w:rsidR="00611DBB" w:rsidRPr="00611DBB" w:rsidRDefault="00611DBB" w:rsidP="00611DBB">
            <w:r w:rsidRPr="00611DBB">
              <w:t>10036585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Product issues</w:t>
            </w:r>
          </w:p>
        </w:tc>
        <w:tc>
          <w:tcPr>
            <w:tcW w:w="0" w:type="auto"/>
            <w:noWrap/>
            <w:hideMark/>
          </w:tcPr>
          <w:p w:rsidR="00611DBB" w:rsidRPr="00611DBB" w:rsidRDefault="00611DBB" w:rsidP="00611DBB">
            <w:r w:rsidRPr="00611DBB">
              <w:t>100000167503</w:t>
            </w:r>
          </w:p>
        </w:tc>
        <w:tc>
          <w:tcPr>
            <w:tcW w:w="0" w:type="auto"/>
            <w:noWrap/>
            <w:hideMark/>
          </w:tcPr>
          <w:p w:rsidR="00611DBB" w:rsidRPr="00611DBB" w:rsidRDefault="00611DBB" w:rsidP="00611DBB">
            <w:r w:rsidRPr="00611DBB">
              <w:t>10077536</w:t>
            </w:r>
          </w:p>
        </w:tc>
      </w:tr>
      <w:tr w:rsidR="00611DBB" w:rsidRPr="00611DBB" w:rsidTr="00611DBB">
        <w:trPr>
          <w:trHeight w:val="300"/>
        </w:trPr>
        <w:tc>
          <w:tcPr>
            <w:tcW w:w="0" w:type="auto"/>
            <w:noWrap/>
            <w:hideMark/>
          </w:tcPr>
          <w:p w:rsidR="00611DBB" w:rsidRPr="00611DBB" w:rsidRDefault="00611DBB">
            <w:r w:rsidRPr="00611DBB">
              <w:t>Psychiatric disorders</w:t>
            </w:r>
          </w:p>
        </w:tc>
        <w:tc>
          <w:tcPr>
            <w:tcW w:w="0" w:type="auto"/>
            <w:noWrap/>
            <w:hideMark/>
          </w:tcPr>
          <w:p w:rsidR="00611DBB" w:rsidRPr="00611DBB" w:rsidRDefault="00611DBB" w:rsidP="00611DBB">
            <w:r w:rsidRPr="00611DBB">
              <w:t>100000004873</w:t>
            </w:r>
          </w:p>
        </w:tc>
        <w:tc>
          <w:tcPr>
            <w:tcW w:w="0" w:type="auto"/>
            <w:noWrap/>
            <w:hideMark/>
          </w:tcPr>
          <w:p w:rsidR="00611DBB" w:rsidRPr="00611DBB" w:rsidRDefault="00611DBB" w:rsidP="00611DBB">
            <w:r w:rsidRPr="00611DBB">
              <w:t>10037175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Renal and urinary disorders</w:t>
            </w:r>
          </w:p>
        </w:tc>
        <w:tc>
          <w:tcPr>
            <w:tcW w:w="0" w:type="auto"/>
            <w:noWrap/>
            <w:hideMark/>
          </w:tcPr>
          <w:p w:rsidR="00611DBB" w:rsidRPr="00611DBB" w:rsidRDefault="00611DBB" w:rsidP="00611DBB">
            <w:r w:rsidRPr="00611DBB">
              <w:t>100000004857</w:t>
            </w:r>
          </w:p>
        </w:tc>
        <w:tc>
          <w:tcPr>
            <w:tcW w:w="0" w:type="auto"/>
            <w:noWrap/>
            <w:hideMark/>
          </w:tcPr>
          <w:p w:rsidR="00611DBB" w:rsidRPr="00611DBB" w:rsidRDefault="00611DBB" w:rsidP="00611DBB">
            <w:r w:rsidRPr="00611DBB">
              <w:t>10038359</w:t>
            </w:r>
          </w:p>
        </w:tc>
      </w:tr>
      <w:tr w:rsidR="00611DBB" w:rsidRPr="00611DBB" w:rsidTr="00611DBB">
        <w:trPr>
          <w:trHeight w:val="300"/>
        </w:trPr>
        <w:tc>
          <w:tcPr>
            <w:tcW w:w="0" w:type="auto"/>
            <w:noWrap/>
            <w:hideMark/>
          </w:tcPr>
          <w:p w:rsidR="00611DBB" w:rsidRPr="00611DBB" w:rsidRDefault="00611DBB">
            <w:r w:rsidRPr="00611DBB">
              <w:t>Reproductive system and breast disorders</w:t>
            </w:r>
          </w:p>
        </w:tc>
        <w:tc>
          <w:tcPr>
            <w:tcW w:w="0" w:type="auto"/>
            <w:noWrap/>
            <w:hideMark/>
          </w:tcPr>
          <w:p w:rsidR="00611DBB" w:rsidRPr="00611DBB" w:rsidRDefault="00611DBB" w:rsidP="00611DBB">
            <w:r w:rsidRPr="00611DBB">
              <w:t>100000004872</w:t>
            </w:r>
          </w:p>
        </w:tc>
        <w:tc>
          <w:tcPr>
            <w:tcW w:w="0" w:type="auto"/>
            <w:noWrap/>
            <w:hideMark/>
          </w:tcPr>
          <w:p w:rsidR="00611DBB" w:rsidRPr="00611DBB" w:rsidRDefault="00611DBB" w:rsidP="00611DBB">
            <w:r w:rsidRPr="00611DBB">
              <w:t>10038604</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Respiratory, thoracic and mediastinal disorders</w:t>
            </w:r>
          </w:p>
        </w:tc>
        <w:tc>
          <w:tcPr>
            <w:tcW w:w="0" w:type="auto"/>
            <w:noWrap/>
            <w:hideMark/>
          </w:tcPr>
          <w:p w:rsidR="00611DBB" w:rsidRPr="00611DBB" w:rsidRDefault="00611DBB" w:rsidP="00611DBB">
            <w:r w:rsidRPr="00611DBB">
              <w:t>100000004855</w:t>
            </w:r>
          </w:p>
        </w:tc>
        <w:tc>
          <w:tcPr>
            <w:tcW w:w="0" w:type="auto"/>
            <w:noWrap/>
            <w:hideMark/>
          </w:tcPr>
          <w:p w:rsidR="00611DBB" w:rsidRPr="00611DBB" w:rsidRDefault="00611DBB" w:rsidP="00611DBB">
            <w:r w:rsidRPr="00611DBB">
              <w:t>10038738</w:t>
            </w:r>
          </w:p>
        </w:tc>
      </w:tr>
      <w:tr w:rsidR="00611DBB" w:rsidRPr="00611DBB" w:rsidTr="00611DBB">
        <w:trPr>
          <w:trHeight w:val="300"/>
        </w:trPr>
        <w:tc>
          <w:tcPr>
            <w:tcW w:w="0" w:type="auto"/>
            <w:noWrap/>
            <w:hideMark/>
          </w:tcPr>
          <w:p w:rsidR="00611DBB" w:rsidRPr="00611DBB" w:rsidRDefault="00611DBB">
            <w:r w:rsidRPr="00611DBB">
              <w:t>Skin and subcutaneous tissue disorders</w:t>
            </w:r>
          </w:p>
        </w:tc>
        <w:tc>
          <w:tcPr>
            <w:tcW w:w="0" w:type="auto"/>
            <w:noWrap/>
            <w:hideMark/>
          </w:tcPr>
          <w:p w:rsidR="00611DBB" w:rsidRPr="00611DBB" w:rsidRDefault="00611DBB" w:rsidP="00611DBB">
            <w:r w:rsidRPr="00611DBB">
              <w:t>100000004858</w:t>
            </w:r>
          </w:p>
        </w:tc>
        <w:tc>
          <w:tcPr>
            <w:tcW w:w="0" w:type="auto"/>
            <w:noWrap/>
            <w:hideMark/>
          </w:tcPr>
          <w:p w:rsidR="00611DBB" w:rsidRPr="00611DBB" w:rsidRDefault="00611DBB" w:rsidP="00611DBB">
            <w:r w:rsidRPr="00611DBB">
              <w:t>10040785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Social circumstances</w:t>
            </w:r>
          </w:p>
        </w:tc>
        <w:tc>
          <w:tcPr>
            <w:tcW w:w="0" w:type="auto"/>
            <w:noWrap/>
            <w:hideMark/>
          </w:tcPr>
          <w:p w:rsidR="00611DBB" w:rsidRPr="00611DBB" w:rsidRDefault="00611DBB" w:rsidP="00611DBB">
            <w:r w:rsidRPr="00611DBB">
              <w:t>100000004869</w:t>
            </w:r>
          </w:p>
        </w:tc>
        <w:tc>
          <w:tcPr>
            <w:tcW w:w="0" w:type="auto"/>
            <w:noWrap/>
            <w:hideMark/>
          </w:tcPr>
          <w:p w:rsidR="00611DBB" w:rsidRPr="00611DBB" w:rsidRDefault="00611DBB" w:rsidP="00611DBB">
            <w:r w:rsidRPr="00611DBB">
              <w:t>10041244</w:t>
            </w:r>
          </w:p>
        </w:tc>
      </w:tr>
      <w:tr w:rsidR="00611DBB" w:rsidRPr="00611DBB" w:rsidTr="00611DBB">
        <w:trPr>
          <w:trHeight w:val="300"/>
        </w:trPr>
        <w:tc>
          <w:tcPr>
            <w:tcW w:w="0" w:type="auto"/>
            <w:noWrap/>
            <w:hideMark/>
          </w:tcPr>
          <w:p w:rsidR="00611DBB" w:rsidRPr="00611DBB" w:rsidRDefault="00611DBB">
            <w:r w:rsidRPr="00611DBB">
              <w:t>Surgical and medical procedures</w:t>
            </w:r>
          </w:p>
        </w:tc>
        <w:tc>
          <w:tcPr>
            <w:tcW w:w="0" w:type="auto"/>
            <w:noWrap/>
            <w:hideMark/>
          </w:tcPr>
          <w:p w:rsidR="00611DBB" w:rsidRPr="00611DBB" w:rsidRDefault="00611DBB" w:rsidP="00611DBB">
            <w:r w:rsidRPr="00611DBB">
              <w:t>100000004865</w:t>
            </w:r>
          </w:p>
        </w:tc>
        <w:tc>
          <w:tcPr>
            <w:tcW w:w="0" w:type="auto"/>
            <w:noWrap/>
            <w:hideMark/>
          </w:tcPr>
          <w:p w:rsidR="00611DBB" w:rsidRPr="00611DBB" w:rsidRDefault="00611DBB" w:rsidP="00611DBB">
            <w:r w:rsidRPr="00611DBB">
              <w:t>10042613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Vascular disorders</w:t>
            </w:r>
          </w:p>
        </w:tc>
        <w:tc>
          <w:tcPr>
            <w:tcW w:w="0" w:type="auto"/>
            <w:noWrap/>
            <w:hideMark/>
          </w:tcPr>
          <w:p w:rsidR="00611DBB" w:rsidRPr="00611DBB" w:rsidRDefault="00611DBB" w:rsidP="00611DBB">
            <w:r w:rsidRPr="00611DBB">
              <w:t>100000004866</w:t>
            </w:r>
          </w:p>
        </w:tc>
        <w:tc>
          <w:tcPr>
            <w:tcW w:w="0" w:type="auto"/>
            <w:noWrap/>
            <w:hideMark/>
          </w:tcPr>
          <w:p w:rsidR="00611DBB" w:rsidRPr="00611DBB" w:rsidRDefault="00611DBB" w:rsidP="00611DBB">
            <w:r w:rsidRPr="00611DBB">
              <w:t>10047065</w:t>
            </w:r>
          </w:p>
        </w:tc>
      </w:tr>
    </w:tbl>
    <w:p w:rsidR="00DB055D" w:rsidRPr="00DB055D" w:rsidRDefault="00DB055D" w:rsidP="00DB055D"/>
    <w:sectPr w:rsidR="00DB055D" w:rsidRPr="00DB0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0F32"/>
    <w:multiLevelType w:val="hybridMultilevel"/>
    <w:tmpl w:val="3BF69EA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F6FCA"/>
    <w:multiLevelType w:val="hybridMultilevel"/>
    <w:tmpl w:val="CEE4925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87C7B"/>
    <w:multiLevelType w:val="hybridMultilevel"/>
    <w:tmpl w:val="BBB2364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4441C"/>
    <w:multiLevelType w:val="hybridMultilevel"/>
    <w:tmpl w:val="42147D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74AAA"/>
    <w:multiLevelType w:val="hybridMultilevel"/>
    <w:tmpl w:val="405A396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0073E7"/>
    <w:multiLevelType w:val="hybridMultilevel"/>
    <w:tmpl w:val="83C0E6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012F4"/>
    <w:multiLevelType w:val="hybridMultilevel"/>
    <w:tmpl w:val="B016BD6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0742C"/>
    <w:multiLevelType w:val="hybridMultilevel"/>
    <w:tmpl w:val="F916661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B3DE2"/>
    <w:multiLevelType w:val="hybridMultilevel"/>
    <w:tmpl w:val="4558D1E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53439"/>
    <w:multiLevelType w:val="hybridMultilevel"/>
    <w:tmpl w:val="4C6AE78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72A38"/>
    <w:multiLevelType w:val="hybridMultilevel"/>
    <w:tmpl w:val="AE98ACA2"/>
    <w:lvl w:ilvl="0" w:tplc="D0A4C48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835E3A"/>
    <w:multiLevelType w:val="hybridMultilevel"/>
    <w:tmpl w:val="3ABA669C"/>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1"/>
  </w:num>
  <w:num w:numId="5">
    <w:abstractNumId w:val="1"/>
  </w:num>
  <w:num w:numId="6">
    <w:abstractNumId w:val="3"/>
  </w:num>
  <w:num w:numId="7">
    <w:abstractNumId w:val="6"/>
  </w:num>
  <w:num w:numId="8">
    <w:abstractNumId w:val="2"/>
  </w:num>
  <w:num w:numId="9">
    <w:abstractNumId w:val="10"/>
  </w:num>
  <w:num w:numId="10">
    <w:abstractNumId w:val="7"/>
  </w:num>
  <w:num w:numId="11">
    <w:abstractNumId w:val="0"/>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i Qian">
    <w15:presenceInfo w15:providerId="AD" w15:userId="S-1-5-21-5324792-2045597335-422982141-62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F9"/>
    <w:rsid w:val="000406D7"/>
    <w:rsid w:val="000B1BB8"/>
    <w:rsid w:val="000B4421"/>
    <w:rsid w:val="00140E6E"/>
    <w:rsid w:val="001C213F"/>
    <w:rsid w:val="001E4FF9"/>
    <w:rsid w:val="002C6981"/>
    <w:rsid w:val="0030554E"/>
    <w:rsid w:val="00333831"/>
    <w:rsid w:val="003B2E8B"/>
    <w:rsid w:val="00490F54"/>
    <w:rsid w:val="005C1A8E"/>
    <w:rsid w:val="005D48AB"/>
    <w:rsid w:val="005E783C"/>
    <w:rsid w:val="00611DBB"/>
    <w:rsid w:val="00621813"/>
    <w:rsid w:val="00624652"/>
    <w:rsid w:val="006C1237"/>
    <w:rsid w:val="006E7F4A"/>
    <w:rsid w:val="00700670"/>
    <w:rsid w:val="00824833"/>
    <w:rsid w:val="008419D3"/>
    <w:rsid w:val="008A57C7"/>
    <w:rsid w:val="00915D28"/>
    <w:rsid w:val="009A3E19"/>
    <w:rsid w:val="009C05F5"/>
    <w:rsid w:val="00A43EF3"/>
    <w:rsid w:val="00A85A88"/>
    <w:rsid w:val="00AE27D0"/>
    <w:rsid w:val="00B868FE"/>
    <w:rsid w:val="00C41CCA"/>
    <w:rsid w:val="00CE1458"/>
    <w:rsid w:val="00D36EEA"/>
    <w:rsid w:val="00DB055D"/>
    <w:rsid w:val="00E27128"/>
    <w:rsid w:val="00E36FB3"/>
    <w:rsid w:val="00F71BB6"/>
    <w:rsid w:val="00F76D2A"/>
    <w:rsid w:val="00FE4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7F82-EE03-4F18-AB3F-D949825F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F9"/>
    <w:pPr>
      <w:ind w:left="720"/>
      <w:contextualSpacing/>
    </w:pPr>
  </w:style>
  <w:style w:type="character" w:customStyle="1" w:styleId="Heading1Char">
    <w:name w:val="Heading 1 Char"/>
    <w:basedOn w:val="DefaultParagraphFont"/>
    <w:link w:val="Heading1"/>
    <w:uiPriority w:val="9"/>
    <w:rsid w:val="001E4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4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67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A57C7"/>
    <w:pPr>
      <w:spacing w:after="0" w:line="240" w:lineRule="auto"/>
    </w:pPr>
  </w:style>
  <w:style w:type="character" w:styleId="Hyperlink">
    <w:name w:val="Hyperlink"/>
    <w:basedOn w:val="DefaultParagraphFont"/>
    <w:uiPriority w:val="99"/>
    <w:unhideWhenUsed/>
    <w:rsid w:val="00140E6E"/>
    <w:rPr>
      <w:color w:val="0563C1" w:themeColor="hyperlink"/>
      <w:u w:val="single"/>
    </w:rPr>
  </w:style>
  <w:style w:type="table" w:styleId="TableGrid">
    <w:name w:val="Table Grid"/>
    <w:basedOn w:val="TableNormal"/>
    <w:uiPriority w:val="39"/>
    <w:rsid w:val="00DB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05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30"/>
    <w:qFormat/>
    <w:rsid w:val="00CE14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145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42861">
      <w:bodyDiv w:val="1"/>
      <w:marLeft w:val="0"/>
      <w:marRight w:val="0"/>
      <w:marTop w:val="0"/>
      <w:marBottom w:val="0"/>
      <w:divBdr>
        <w:top w:val="none" w:sz="0" w:space="0" w:color="auto"/>
        <w:left w:val="none" w:sz="0" w:space="0" w:color="auto"/>
        <w:bottom w:val="none" w:sz="0" w:space="0" w:color="auto"/>
        <w:right w:val="none" w:sz="0" w:space="0" w:color="auto"/>
      </w:divBdr>
    </w:div>
    <w:div w:id="431510207">
      <w:bodyDiv w:val="1"/>
      <w:marLeft w:val="0"/>
      <w:marRight w:val="0"/>
      <w:marTop w:val="0"/>
      <w:marBottom w:val="0"/>
      <w:divBdr>
        <w:top w:val="none" w:sz="0" w:space="0" w:color="auto"/>
        <w:left w:val="none" w:sz="0" w:space="0" w:color="auto"/>
        <w:bottom w:val="none" w:sz="0" w:space="0" w:color="auto"/>
        <w:right w:val="none" w:sz="0" w:space="0" w:color="auto"/>
      </w:divBdr>
    </w:div>
    <w:div w:id="559441079">
      <w:bodyDiv w:val="1"/>
      <w:marLeft w:val="0"/>
      <w:marRight w:val="0"/>
      <w:marTop w:val="0"/>
      <w:marBottom w:val="0"/>
      <w:divBdr>
        <w:top w:val="none" w:sz="0" w:space="0" w:color="auto"/>
        <w:left w:val="none" w:sz="0" w:space="0" w:color="auto"/>
        <w:bottom w:val="none" w:sz="0" w:space="0" w:color="auto"/>
        <w:right w:val="none" w:sz="0" w:space="0" w:color="auto"/>
      </w:divBdr>
    </w:div>
    <w:div w:id="602297570">
      <w:bodyDiv w:val="1"/>
      <w:marLeft w:val="0"/>
      <w:marRight w:val="0"/>
      <w:marTop w:val="0"/>
      <w:marBottom w:val="0"/>
      <w:divBdr>
        <w:top w:val="none" w:sz="0" w:space="0" w:color="auto"/>
        <w:left w:val="none" w:sz="0" w:space="0" w:color="auto"/>
        <w:bottom w:val="none" w:sz="0" w:space="0" w:color="auto"/>
        <w:right w:val="none" w:sz="0" w:space="0" w:color="auto"/>
      </w:divBdr>
    </w:div>
    <w:div w:id="614211904">
      <w:bodyDiv w:val="1"/>
      <w:marLeft w:val="0"/>
      <w:marRight w:val="0"/>
      <w:marTop w:val="0"/>
      <w:marBottom w:val="0"/>
      <w:divBdr>
        <w:top w:val="none" w:sz="0" w:space="0" w:color="auto"/>
        <w:left w:val="none" w:sz="0" w:space="0" w:color="auto"/>
        <w:bottom w:val="none" w:sz="0" w:space="0" w:color="auto"/>
        <w:right w:val="none" w:sz="0" w:space="0" w:color="auto"/>
      </w:divBdr>
    </w:div>
    <w:div w:id="1324506346">
      <w:bodyDiv w:val="1"/>
      <w:marLeft w:val="0"/>
      <w:marRight w:val="0"/>
      <w:marTop w:val="0"/>
      <w:marBottom w:val="0"/>
      <w:divBdr>
        <w:top w:val="none" w:sz="0" w:space="0" w:color="auto"/>
        <w:left w:val="none" w:sz="0" w:space="0" w:color="auto"/>
        <w:bottom w:val="none" w:sz="0" w:space="0" w:color="auto"/>
        <w:right w:val="none" w:sz="0" w:space="0" w:color="auto"/>
      </w:divBdr>
    </w:div>
    <w:div w:id="1546722756">
      <w:bodyDiv w:val="1"/>
      <w:marLeft w:val="0"/>
      <w:marRight w:val="0"/>
      <w:marTop w:val="0"/>
      <w:marBottom w:val="0"/>
      <w:divBdr>
        <w:top w:val="none" w:sz="0" w:space="0" w:color="auto"/>
        <w:left w:val="none" w:sz="0" w:space="0" w:color="auto"/>
        <w:bottom w:val="none" w:sz="0" w:space="0" w:color="auto"/>
        <w:right w:val="none" w:sz="0" w:space="0" w:color="auto"/>
      </w:divBdr>
    </w:div>
    <w:div w:id="1583879384">
      <w:bodyDiv w:val="1"/>
      <w:marLeft w:val="0"/>
      <w:marRight w:val="0"/>
      <w:marTop w:val="0"/>
      <w:marBottom w:val="0"/>
      <w:divBdr>
        <w:top w:val="none" w:sz="0" w:space="0" w:color="auto"/>
        <w:left w:val="none" w:sz="0" w:space="0" w:color="auto"/>
        <w:bottom w:val="none" w:sz="0" w:space="0" w:color="auto"/>
        <w:right w:val="none" w:sz="0" w:space="0" w:color="auto"/>
      </w:divBdr>
    </w:div>
    <w:div w:id="1813715123">
      <w:bodyDiv w:val="1"/>
      <w:marLeft w:val="0"/>
      <w:marRight w:val="0"/>
      <w:marTop w:val="0"/>
      <w:marBottom w:val="0"/>
      <w:divBdr>
        <w:top w:val="none" w:sz="0" w:space="0" w:color="auto"/>
        <w:left w:val="none" w:sz="0" w:space="0" w:color="auto"/>
        <w:bottom w:val="none" w:sz="0" w:space="0" w:color="auto"/>
        <w:right w:val="none" w:sz="0" w:space="0" w:color="auto"/>
      </w:divBdr>
    </w:div>
    <w:div w:id="1893154568">
      <w:bodyDiv w:val="1"/>
      <w:marLeft w:val="0"/>
      <w:marRight w:val="0"/>
      <w:marTop w:val="0"/>
      <w:marBottom w:val="0"/>
      <w:divBdr>
        <w:top w:val="none" w:sz="0" w:space="0" w:color="auto"/>
        <w:left w:val="none" w:sz="0" w:space="0" w:color="auto"/>
        <w:bottom w:val="none" w:sz="0" w:space="0" w:color="auto"/>
        <w:right w:val="none" w:sz="0" w:space="0" w:color="auto"/>
      </w:divBdr>
    </w:div>
    <w:div w:id="21155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dract.ema.europa.eu/docs/technical/schemas/clinicaltrial/results/adverseEvents.xsd"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w3.org/TR/xslt-1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XSLT" TargetMode="External"/><Relationship Id="rId11"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hyperlink" Target="https://cran.r-project.org/web/packages/xslt/index.html" TargetMode="External"/><Relationship Id="rId4" Type="http://schemas.openxmlformats.org/officeDocument/2006/relationships/settings" Target="settings.xml"/><Relationship Id="rId9" Type="http://schemas.openxmlformats.org/officeDocument/2006/relationships/hyperlink" Target="https://en.wikipedia.org/wiki/XSL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313F2A3-F304-43DE-8B89-93B14E1F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Wendi Qian</cp:lastModifiedBy>
  <cp:revision>5</cp:revision>
  <dcterms:created xsi:type="dcterms:W3CDTF">2019-01-30T11:36:00Z</dcterms:created>
  <dcterms:modified xsi:type="dcterms:W3CDTF">2019-01-31T13:45:00Z</dcterms:modified>
</cp:coreProperties>
</file>
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E6D" w:rsidRDefault="00FB27E7" w:rsidP="00890DD4">
      <w:pPr>
        <w:pStyle w:val="Heading1"/>
      </w:pPr>
      <w:proofErr w:type="spellStart"/>
      <w:r>
        <w:t>Eudract</w:t>
      </w:r>
      <w:proofErr w:type="spellEnd"/>
      <w:r>
        <w:t xml:space="preserve"> data requirements </w:t>
      </w:r>
      <w:r w:rsidR="00890DD4">
        <w:t>SAEs/</w:t>
      </w:r>
      <w:r>
        <w:t>AEs</w:t>
      </w:r>
    </w:p>
    <w:p w:rsidR="00B80533" w:rsidRPr="00890DD4" w:rsidRDefault="00B80533" w:rsidP="00596E6D">
      <w:pPr>
        <w:rPr>
          <w:b/>
        </w:rPr>
      </w:pPr>
      <w:r w:rsidRPr="00890DD4">
        <w:rPr>
          <w:b/>
        </w:rPr>
        <w:t>General:</w:t>
      </w:r>
    </w:p>
    <w:p w:rsidR="00B80533" w:rsidRDefault="00FB27E7" w:rsidP="00596E6D">
      <w:r>
        <w:t>There is a large section to describe the AE timeframe for reporting and also the assessment type. Here would be the place to describe how often AEs are collected and whether for example only ARs are collected</w:t>
      </w:r>
      <w:r w:rsidR="00C40A53">
        <w:t xml:space="preserve">. </w:t>
      </w:r>
    </w:p>
    <w:p w:rsidR="00FB27E7" w:rsidRDefault="00C40A53" w:rsidP="00596E6D">
      <w:r>
        <w:t>There is a need to report the number of ‘Occurrences’ for each AE, I think here would</w:t>
      </w:r>
      <w:r w:rsidR="00890DD4">
        <w:t xml:space="preserve"> be the place to define how this field</w:t>
      </w:r>
      <w:r>
        <w:t xml:space="preserve"> been calculated</w:t>
      </w:r>
      <w:r w:rsidR="00890DD4">
        <w:t>.</w:t>
      </w:r>
    </w:p>
    <w:p w:rsidR="00B80533" w:rsidRDefault="00890DD4" w:rsidP="00596E6D">
      <w:r>
        <w:t xml:space="preserve">You can give a percentage for which only AEs with an incidence rate greater than have been reported. Incidence in </w:t>
      </w:r>
      <w:r w:rsidR="00B80533">
        <w:t>&gt;5% of patients</w:t>
      </w:r>
      <w:r>
        <w:t xml:space="preserve"> is the highest cut off rate you are able to specify </w:t>
      </w:r>
    </w:p>
    <w:p w:rsidR="00B80533" w:rsidRDefault="00B80533" w:rsidP="00596E6D">
      <w:r>
        <w:t xml:space="preserve"> </w:t>
      </w:r>
    </w:p>
    <w:p w:rsidR="00FB27E7" w:rsidRPr="00890DD4" w:rsidRDefault="00890DD4" w:rsidP="00596E6D">
      <w:pPr>
        <w:rPr>
          <w:b/>
        </w:rPr>
      </w:pPr>
      <w:r>
        <w:rPr>
          <w:b/>
        </w:rPr>
        <w:t>Safety summary s</w:t>
      </w:r>
      <w:r w:rsidR="00C40A53" w:rsidRPr="00890DD4">
        <w:rPr>
          <w:b/>
        </w:rPr>
        <w:t>tatistics by</w:t>
      </w:r>
      <w:r w:rsidR="00FB27E7" w:rsidRPr="00890DD4">
        <w:rPr>
          <w:b/>
        </w:rPr>
        <w:t xml:space="preserve"> </w:t>
      </w:r>
      <w:r w:rsidR="00C40A53" w:rsidRPr="00890DD4">
        <w:rPr>
          <w:b/>
        </w:rPr>
        <w:t>a</w:t>
      </w:r>
      <w:r w:rsidR="00FB27E7" w:rsidRPr="00890DD4">
        <w:rPr>
          <w:b/>
        </w:rPr>
        <w:t>rm</w:t>
      </w:r>
      <w:r>
        <w:rPr>
          <w:b/>
        </w:rPr>
        <w:t>:</w:t>
      </w:r>
      <w:r w:rsidR="00C40A53" w:rsidRPr="00890DD4">
        <w:rPr>
          <w:b/>
        </w:rPr>
        <w:t xml:space="preserve"> </w:t>
      </w:r>
    </w:p>
    <w:p w:rsidR="00FB27E7" w:rsidRDefault="00FB27E7" w:rsidP="00596E6D">
      <w:r>
        <w:t>Number of patients that safety information is reported – number in safety population</w:t>
      </w:r>
    </w:p>
    <w:p w:rsidR="00C40A53" w:rsidRDefault="00FB27E7" w:rsidP="00596E6D">
      <w:r>
        <w:t>Number of patients reporting at</w:t>
      </w:r>
      <w:r w:rsidR="00C40A53">
        <w:t xml:space="preserve"> </w:t>
      </w:r>
      <w:r>
        <w:t>least 1 adverse event</w:t>
      </w:r>
      <w:r w:rsidR="00C40A53">
        <w:t>.</w:t>
      </w:r>
    </w:p>
    <w:p w:rsidR="00C40A53" w:rsidRDefault="00C40A53" w:rsidP="00596E6D">
      <w:r>
        <w:t>Number of patients reporting at least 1 serious adverse event</w:t>
      </w:r>
    </w:p>
    <w:p w:rsidR="00C40A53" w:rsidRDefault="00C40A53" w:rsidP="00596E6D">
      <w:r>
        <w:t>Number of deaths – This would be the deaths while on treatment</w:t>
      </w:r>
    </w:p>
    <w:p w:rsidR="00C40A53" w:rsidRDefault="00C40A53" w:rsidP="00596E6D">
      <w:r>
        <w:t>Number of deaths due to treatment – this is optional but would be the number of SARs with death as outcome.</w:t>
      </w:r>
    </w:p>
    <w:p w:rsidR="00C40A53" w:rsidRDefault="00C40A53" w:rsidP="00596E6D"/>
    <w:p w:rsidR="00C40A53" w:rsidRPr="00890DD4" w:rsidRDefault="00C40A53" w:rsidP="00596E6D">
      <w:pPr>
        <w:rPr>
          <w:b/>
        </w:rPr>
      </w:pPr>
      <w:r w:rsidRPr="00890DD4">
        <w:rPr>
          <w:b/>
        </w:rPr>
        <w:t>SAEs</w:t>
      </w:r>
      <w:r w:rsidR="00890DD4">
        <w:rPr>
          <w:b/>
        </w:rPr>
        <w:t>:</w:t>
      </w:r>
    </w:p>
    <w:p w:rsidR="00C40A53" w:rsidRDefault="00C40A53" w:rsidP="00596E6D">
      <w:r>
        <w:t>Coding to CTCAE/</w:t>
      </w:r>
      <w:proofErr w:type="spellStart"/>
      <w:r>
        <w:t>Medra</w:t>
      </w:r>
      <w:proofErr w:type="spellEnd"/>
      <w:r>
        <w:t xml:space="preserve"> </w:t>
      </w:r>
      <w:proofErr w:type="spellStart"/>
      <w:r>
        <w:t>preffered</w:t>
      </w:r>
      <w:proofErr w:type="spellEnd"/>
      <w:r>
        <w:t xml:space="preserve"> term is required. Summaries are produced </w:t>
      </w:r>
      <w:r w:rsidR="00B80533">
        <w:t>for each unique SAE coding term and are split by arm.</w:t>
      </w:r>
    </w:p>
    <w:p w:rsidR="00B80533" w:rsidRDefault="00B80533" w:rsidP="00596E6D">
      <w:r>
        <w:t>For each arm:</w:t>
      </w:r>
    </w:p>
    <w:p w:rsidR="00B80533" w:rsidRDefault="00B80533" w:rsidP="00596E6D">
      <w:r>
        <w:t>Number of patients experiencing event</w:t>
      </w:r>
    </w:p>
    <w:p w:rsidR="00B80533" w:rsidRDefault="00B80533" w:rsidP="00596E6D">
      <w:r>
        <w:t>Number of occurrences (total number of reported SAEs)</w:t>
      </w:r>
    </w:p>
    <w:p w:rsidR="00B80533" w:rsidRDefault="00B80533" w:rsidP="00596E6D">
      <w:r>
        <w:t>Number of occurrences (SARs)</w:t>
      </w:r>
      <w:r w:rsidR="00C40A53">
        <w:t xml:space="preserve"> </w:t>
      </w:r>
    </w:p>
    <w:p w:rsidR="00B80533" w:rsidRDefault="00B80533" w:rsidP="00596E6D">
      <w:r>
        <w:t>Number of deaths</w:t>
      </w:r>
    </w:p>
    <w:p w:rsidR="00B80533" w:rsidRDefault="00B80533" w:rsidP="00596E6D">
      <w:r>
        <w:t>Number of SARs/SUSARs resulting in death</w:t>
      </w:r>
    </w:p>
    <w:p w:rsidR="009A7646" w:rsidRDefault="009A7646" w:rsidP="00596E6D"/>
    <w:p w:rsidR="00B80533" w:rsidRPr="00890DD4" w:rsidRDefault="00B80533" w:rsidP="00596E6D">
      <w:pPr>
        <w:rPr>
          <w:b/>
        </w:rPr>
      </w:pPr>
      <w:r w:rsidRPr="00890DD4">
        <w:rPr>
          <w:b/>
        </w:rPr>
        <w:t>Adverse Events</w:t>
      </w:r>
      <w:r w:rsidR="00890DD4">
        <w:rPr>
          <w:b/>
        </w:rPr>
        <w:t>:</w:t>
      </w:r>
    </w:p>
    <w:p w:rsidR="00B80533" w:rsidRDefault="00B80533" w:rsidP="00B80533">
      <w:r>
        <w:t>Coding to CTCAE/</w:t>
      </w:r>
      <w:proofErr w:type="spellStart"/>
      <w:r>
        <w:t>Medra</w:t>
      </w:r>
      <w:proofErr w:type="spellEnd"/>
      <w:r>
        <w:t xml:space="preserve"> preferred term is required. Summaries are produced for each unique AE coding term and are split by arm.</w:t>
      </w:r>
    </w:p>
    <w:p w:rsidR="00B80533" w:rsidRDefault="00B80533" w:rsidP="00B80533">
      <w:r>
        <w:t>For each arm:</w:t>
      </w:r>
    </w:p>
    <w:p w:rsidR="00FB27E7" w:rsidRDefault="00B80533" w:rsidP="00596E6D">
      <w:r>
        <w:t>Number of patients experiencing event</w:t>
      </w:r>
    </w:p>
    <w:p w:rsidR="00B80533" w:rsidRDefault="00B80533" w:rsidP="00596E6D">
      <w:r>
        <w:t xml:space="preserve">Number of </w:t>
      </w:r>
      <w:r w:rsidR="009A7646">
        <w:t xml:space="preserve">Occurrences – I think this would change slightly depending on </w:t>
      </w:r>
    </w:p>
    <w:p w:rsidR="00596E6D" w:rsidRPr="00596E6D" w:rsidRDefault="00596E6D" w:rsidP="00596E6D"/>
    <w:p w:rsidR="001072CC" w:rsidRDefault="001072CC" w:rsidP="00596E6D">
      <w:pPr>
        <w:pStyle w:val="Heading1"/>
      </w:pPr>
      <w:r w:rsidRPr="00294668">
        <w:t>Adverse event reporting groups</w:t>
      </w:r>
      <w:r w:rsidR="00294668">
        <w:t xml:space="preserve"> </w:t>
      </w:r>
    </w:p>
    <w:p w:rsidR="00294668" w:rsidRDefault="00294668" w:rsidP="002A237B">
      <w:pPr>
        <w:rPr>
          <w:b/>
        </w:rPr>
      </w:pPr>
      <w:r>
        <w:rPr>
          <w:b/>
        </w:rPr>
        <w:t xml:space="preserve">Dataset name: </w:t>
      </w:r>
      <w:proofErr w:type="spellStart"/>
      <w:r w:rsidR="00325675">
        <w:rPr>
          <w:b/>
        </w:rPr>
        <w:t>Eudract</w:t>
      </w:r>
      <w:r>
        <w:rPr>
          <w:b/>
        </w:rPr>
        <w:t>Grps</w:t>
      </w:r>
      <w:proofErr w:type="spellEnd"/>
    </w:p>
    <w:p w:rsidR="00596E6D" w:rsidRPr="00294668" w:rsidRDefault="00596E6D" w:rsidP="002A237B">
      <w:pPr>
        <w:rPr>
          <w:b/>
        </w:rPr>
      </w:pPr>
    </w:p>
    <w:tbl>
      <w:tblPr>
        <w:tblStyle w:val="TableGrid"/>
        <w:tblW w:w="21412" w:type="dxa"/>
        <w:tblLook w:val="04A0" w:firstRow="1" w:lastRow="0" w:firstColumn="1" w:lastColumn="0" w:noHBand="0" w:noVBand="1"/>
      </w:tblPr>
      <w:tblGrid>
        <w:gridCol w:w="2372"/>
        <w:gridCol w:w="2401"/>
        <w:gridCol w:w="2381"/>
        <w:gridCol w:w="2375"/>
        <w:gridCol w:w="2364"/>
        <w:gridCol w:w="2367"/>
        <w:gridCol w:w="2421"/>
        <w:gridCol w:w="2364"/>
        <w:gridCol w:w="2367"/>
      </w:tblGrid>
      <w:tr w:rsidR="00294668" w:rsidTr="00596E6D">
        <w:trPr>
          <w:trHeight w:val="271"/>
        </w:trPr>
        <w:tc>
          <w:tcPr>
            <w:tcW w:w="2372" w:type="dxa"/>
          </w:tcPr>
          <w:p w:rsidR="005D3D12" w:rsidRPr="00596E6D" w:rsidRDefault="00596E6D" w:rsidP="002A237B">
            <w:pPr>
              <w:rPr>
                <w:sz w:val="16"/>
                <w:szCs w:val="16"/>
              </w:rPr>
            </w:pPr>
            <w:r w:rsidRPr="00596E6D">
              <w:rPr>
                <w:sz w:val="16"/>
                <w:szCs w:val="16"/>
              </w:rPr>
              <w:t>Bold=required field</w:t>
            </w:r>
          </w:p>
        </w:tc>
        <w:tc>
          <w:tcPr>
            <w:tcW w:w="2401" w:type="dxa"/>
          </w:tcPr>
          <w:p w:rsidR="005D3D12" w:rsidRPr="00596E6D" w:rsidRDefault="005D3D12" w:rsidP="002A237B">
            <w:pPr>
              <w:rPr>
                <w:b/>
              </w:rPr>
            </w:pPr>
            <w:proofErr w:type="spellStart"/>
            <w:r w:rsidRPr="00596E6D">
              <w:rPr>
                <w:b/>
              </w:rPr>
              <w:t>idn</w:t>
            </w:r>
            <w:proofErr w:type="spellEnd"/>
          </w:p>
        </w:tc>
        <w:tc>
          <w:tcPr>
            <w:tcW w:w="2381" w:type="dxa"/>
          </w:tcPr>
          <w:p w:rsidR="005D3D12" w:rsidRPr="00596E6D" w:rsidRDefault="005D3D12" w:rsidP="002A237B">
            <w:pPr>
              <w:rPr>
                <w:b/>
              </w:rPr>
            </w:pPr>
            <w:r w:rsidRPr="00596E6D">
              <w:rPr>
                <w:b/>
              </w:rPr>
              <w:t>id</w:t>
            </w:r>
          </w:p>
        </w:tc>
        <w:tc>
          <w:tcPr>
            <w:tcW w:w="2375" w:type="dxa"/>
          </w:tcPr>
          <w:p w:rsidR="005D3D12" w:rsidRDefault="005D3D12" w:rsidP="002A237B">
            <w:proofErr w:type="spellStart"/>
            <w:r>
              <w:t>desc</w:t>
            </w:r>
            <w:proofErr w:type="spellEnd"/>
          </w:p>
        </w:tc>
        <w:tc>
          <w:tcPr>
            <w:tcW w:w="2364" w:type="dxa"/>
          </w:tcPr>
          <w:p w:rsidR="005D3D12" w:rsidRPr="00596E6D" w:rsidRDefault="005D3D12" w:rsidP="002A237B">
            <w:pPr>
              <w:rPr>
                <w:b/>
              </w:rPr>
            </w:pPr>
            <w:proofErr w:type="spellStart"/>
            <w:r w:rsidRPr="00596E6D">
              <w:rPr>
                <w:b/>
              </w:rPr>
              <w:t>patn</w:t>
            </w:r>
            <w:proofErr w:type="spellEnd"/>
          </w:p>
        </w:tc>
        <w:tc>
          <w:tcPr>
            <w:tcW w:w="2367" w:type="dxa"/>
          </w:tcPr>
          <w:p w:rsidR="005D3D12" w:rsidRPr="00596E6D" w:rsidRDefault="005D3D12" w:rsidP="002A237B">
            <w:pPr>
              <w:rPr>
                <w:b/>
              </w:rPr>
            </w:pPr>
            <w:proofErr w:type="spellStart"/>
            <w:r w:rsidRPr="00596E6D">
              <w:rPr>
                <w:b/>
              </w:rPr>
              <w:t>patae</w:t>
            </w:r>
            <w:proofErr w:type="spellEnd"/>
          </w:p>
        </w:tc>
        <w:tc>
          <w:tcPr>
            <w:tcW w:w="2421" w:type="dxa"/>
          </w:tcPr>
          <w:p w:rsidR="005D3D12" w:rsidRPr="00596E6D" w:rsidRDefault="005D3D12" w:rsidP="002A237B">
            <w:pPr>
              <w:rPr>
                <w:b/>
              </w:rPr>
            </w:pPr>
            <w:proofErr w:type="spellStart"/>
            <w:r w:rsidRPr="00596E6D">
              <w:rPr>
                <w:b/>
              </w:rPr>
              <w:t>patsae</w:t>
            </w:r>
            <w:proofErr w:type="spellEnd"/>
          </w:p>
        </w:tc>
        <w:tc>
          <w:tcPr>
            <w:tcW w:w="2364" w:type="dxa"/>
          </w:tcPr>
          <w:p w:rsidR="005D3D12" w:rsidRPr="00596E6D" w:rsidRDefault="00294668" w:rsidP="005D3D12">
            <w:pPr>
              <w:rPr>
                <w:b/>
              </w:rPr>
            </w:pPr>
            <w:r w:rsidRPr="00596E6D">
              <w:rPr>
                <w:b/>
              </w:rPr>
              <w:t>d</w:t>
            </w:r>
            <w:r w:rsidR="005D3D12" w:rsidRPr="00596E6D">
              <w:rPr>
                <w:b/>
              </w:rPr>
              <w:t>eath</w:t>
            </w:r>
          </w:p>
        </w:tc>
        <w:tc>
          <w:tcPr>
            <w:tcW w:w="2367" w:type="dxa"/>
          </w:tcPr>
          <w:p w:rsidR="005D3D12" w:rsidRDefault="00294668" w:rsidP="002A237B">
            <w:proofErr w:type="spellStart"/>
            <w:r>
              <w:t>deathae</w:t>
            </w:r>
            <w:proofErr w:type="spellEnd"/>
          </w:p>
        </w:tc>
      </w:tr>
      <w:tr w:rsidR="00294668" w:rsidTr="00596E6D">
        <w:trPr>
          <w:trHeight w:val="1804"/>
        </w:trPr>
        <w:tc>
          <w:tcPr>
            <w:tcW w:w="2372" w:type="dxa"/>
          </w:tcPr>
          <w:p w:rsidR="005D3D12" w:rsidRDefault="005D3D12" w:rsidP="002A237B">
            <w:r>
              <w:t>Description</w:t>
            </w:r>
          </w:p>
        </w:tc>
        <w:tc>
          <w:tcPr>
            <w:tcW w:w="2401" w:type="dxa"/>
          </w:tcPr>
          <w:p w:rsidR="005D3D12" w:rsidRDefault="005D3D12" w:rsidP="00294668">
            <w:r>
              <w:t xml:space="preserve">Identification number for arm </w:t>
            </w:r>
          </w:p>
        </w:tc>
        <w:tc>
          <w:tcPr>
            <w:tcW w:w="2381" w:type="dxa"/>
          </w:tcPr>
          <w:p w:rsidR="005D3D12" w:rsidRDefault="005D3D12" w:rsidP="00294668">
            <w:r>
              <w:t xml:space="preserve">Text identification for arm </w:t>
            </w:r>
          </w:p>
        </w:tc>
        <w:tc>
          <w:tcPr>
            <w:tcW w:w="2375" w:type="dxa"/>
          </w:tcPr>
          <w:p w:rsidR="005D3D12" w:rsidRDefault="005D3D12" w:rsidP="00294668">
            <w:r>
              <w:t>Description of arm</w:t>
            </w:r>
            <w:r w:rsidR="00EE1D58">
              <w:t xml:space="preserve"> – this can be blank for</w:t>
            </w:r>
            <w:r>
              <w:t xml:space="preserve"> </w:t>
            </w:r>
          </w:p>
        </w:tc>
        <w:tc>
          <w:tcPr>
            <w:tcW w:w="2364" w:type="dxa"/>
          </w:tcPr>
          <w:p w:rsidR="005D3D12" w:rsidRDefault="005D3D12" w:rsidP="00294668">
            <w:r>
              <w:t xml:space="preserve">Number </w:t>
            </w:r>
            <w:r w:rsidR="00325675">
              <w:t>of patients in arm that safety information reported</w:t>
            </w:r>
            <w:r w:rsidR="003D14FE">
              <w:t xml:space="preserve"> – </w:t>
            </w:r>
            <w:proofErr w:type="spellStart"/>
            <w:r w:rsidR="003D14FE">
              <w:t>i.e</w:t>
            </w:r>
            <w:proofErr w:type="spellEnd"/>
            <w:r w:rsidR="003D14FE">
              <w:t xml:space="preserve"> the number in the safety </w:t>
            </w:r>
            <w:r w:rsidR="00FB27E7">
              <w:t>population</w:t>
            </w:r>
            <w:r w:rsidR="00325675">
              <w:t xml:space="preserve"> </w:t>
            </w:r>
          </w:p>
        </w:tc>
        <w:tc>
          <w:tcPr>
            <w:tcW w:w="2367" w:type="dxa"/>
          </w:tcPr>
          <w:p w:rsidR="005D3D12" w:rsidRDefault="00294668" w:rsidP="002A237B">
            <w:r>
              <w:t>Number of patients reporting at least 1 adverse event in arm</w:t>
            </w:r>
          </w:p>
        </w:tc>
        <w:tc>
          <w:tcPr>
            <w:tcW w:w="2421" w:type="dxa"/>
          </w:tcPr>
          <w:p w:rsidR="005D3D12" w:rsidRDefault="00294668" w:rsidP="002A237B">
            <w:r>
              <w:t xml:space="preserve">Number of patients experiencing at least 1 serious adverse event </w:t>
            </w:r>
          </w:p>
        </w:tc>
        <w:tc>
          <w:tcPr>
            <w:tcW w:w="2364" w:type="dxa"/>
          </w:tcPr>
          <w:p w:rsidR="005D3D12" w:rsidRDefault="00294668" w:rsidP="00294668">
            <w:r>
              <w:t xml:space="preserve">Number of deaths in arm </w:t>
            </w:r>
          </w:p>
        </w:tc>
        <w:tc>
          <w:tcPr>
            <w:tcW w:w="2367" w:type="dxa"/>
          </w:tcPr>
          <w:p w:rsidR="005D3D12" w:rsidRDefault="003D14FE" w:rsidP="002A237B">
            <w:r>
              <w:t>Number of drug-related deaths</w:t>
            </w:r>
          </w:p>
        </w:tc>
      </w:tr>
      <w:tr w:rsidR="00294668" w:rsidTr="00596E6D">
        <w:trPr>
          <w:trHeight w:val="458"/>
        </w:trPr>
        <w:tc>
          <w:tcPr>
            <w:tcW w:w="2372" w:type="dxa"/>
          </w:tcPr>
          <w:p w:rsidR="005D3D12" w:rsidRDefault="00294668" w:rsidP="002A237B">
            <w:r>
              <w:t>Variable attributes</w:t>
            </w:r>
          </w:p>
        </w:tc>
        <w:tc>
          <w:tcPr>
            <w:tcW w:w="2401" w:type="dxa"/>
          </w:tcPr>
          <w:p w:rsidR="005D3D12" w:rsidRDefault="005D3D12" w:rsidP="002A237B">
            <w:r>
              <w:t>numeric</w:t>
            </w:r>
          </w:p>
        </w:tc>
        <w:tc>
          <w:tcPr>
            <w:tcW w:w="2381" w:type="dxa"/>
          </w:tcPr>
          <w:p w:rsidR="005D3D12" w:rsidRDefault="004903D0" w:rsidP="002A237B">
            <w:r>
              <w:t>Text (length=</w:t>
            </w:r>
            <w:r w:rsidR="005D3D12">
              <w:t>62)</w:t>
            </w:r>
          </w:p>
        </w:tc>
        <w:tc>
          <w:tcPr>
            <w:tcW w:w="2375" w:type="dxa"/>
          </w:tcPr>
          <w:p w:rsidR="005D3D12" w:rsidRDefault="004903D0" w:rsidP="002A237B">
            <w:r>
              <w:t>Text (length=</w:t>
            </w:r>
            <w:r w:rsidR="00294668">
              <w:t>999)</w:t>
            </w:r>
          </w:p>
        </w:tc>
        <w:tc>
          <w:tcPr>
            <w:tcW w:w="2364" w:type="dxa"/>
          </w:tcPr>
          <w:p w:rsidR="005D3D12" w:rsidRDefault="005D3D12" w:rsidP="002A237B">
            <w:r>
              <w:t>numeric</w:t>
            </w:r>
          </w:p>
        </w:tc>
        <w:tc>
          <w:tcPr>
            <w:tcW w:w="2367" w:type="dxa"/>
          </w:tcPr>
          <w:p w:rsidR="005D3D12" w:rsidRDefault="00294668" w:rsidP="002A237B">
            <w:r>
              <w:t>numeric</w:t>
            </w:r>
          </w:p>
        </w:tc>
        <w:tc>
          <w:tcPr>
            <w:tcW w:w="2421" w:type="dxa"/>
          </w:tcPr>
          <w:p w:rsidR="005D3D12" w:rsidRDefault="00294668" w:rsidP="002A237B">
            <w:r>
              <w:t>numeric</w:t>
            </w:r>
          </w:p>
        </w:tc>
        <w:tc>
          <w:tcPr>
            <w:tcW w:w="2364" w:type="dxa"/>
          </w:tcPr>
          <w:p w:rsidR="005D3D12" w:rsidRDefault="00294668" w:rsidP="002A237B">
            <w:r>
              <w:t>numeric</w:t>
            </w:r>
          </w:p>
        </w:tc>
        <w:tc>
          <w:tcPr>
            <w:tcW w:w="2367" w:type="dxa"/>
          </w:tcPr>
          <w:p w:rsidR="005D3D12" w:rsidRDefault="00294668" w:rsidP="002A237B">
            <w:r>
              <w:t>numeric</w:t>
            </w:r>
          </w:p>
        </w:tc>
      </w:tr>
    </w:tbl>
    <w:p w:rsidR="00294668" w:rsidRDefault="00294668" w:rsidP="002A237B">
      <w:pPr>
        <w:rPr>
          <w:b/>
        </w:rPr>
      </w:pPr>
    </w:p>
    <w:p w:rsidR="001072CC" w:rsidRPr="00294668" w:rsidRDefault="00294668" w:rsidP="002A237B">
      <w:pPr>
        <w:rPr>
          <w:b/>
        </w:rPr>
      </w:pPr>
      <w:r w:rsidRPr="00294668">
        <w:rPr>
          <w:b/>
        </w:rPr>
        <w:t>Example</w:t>
      </w:r>
      <w:r>
        <w:rPr>
          <w:b/>
        </w:rPr>
        <w:t xml:space="preserve"> dataset</w:t>
      </w:r>
      <w:r w:rsidRPr="00294668">
        <w:rPr>
          <w:b/>
        </w:rPr>
        <w:t xml:space="preserve"> </w:t>
      </w:r>
    </w:p>
    <w:tbl>
      <w:tblPr>
        <w:tblStyle w:val="GridTable1Light-Accent4"/>
        <w:tblW w:w="11013" w:type="dxa"/>
        <w:tblLook w:val="04A0" w:firstRow="1" w:lastRow="0" w:firstColumn="1" w:lastColumn="0" w:noHBand="0" w:noVBand="1"/>
      </w:tblPr>
      <w:tblGrid>
        <w:gridCol w:w="710"/>
        <w:gridCol w:w="1017"/>
        <w:gridCol w:w="4041"/>
        <w:gridCol w:w="857"/>
        <w:gridCol w:w="977"/>
        <w:gridCol w:w="1110"/>
        <w:gridCol w:w="1017"/>
        <w:gridCol w:w="1284"/>
      </w:tblGrid>
      <w:tr w:rsidR="00294668" w:rsidTr="00596E6D">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710" w:type="dxa"/>
          </w:tcPr>
          <w:p w:rsidR="00294668" w:rsidRDefault="00294668" w:rsidP="00294668">
            <w:proofErr w:type="spellStart"/>
            <w:r>
              <w:t>idn</w:t>
            </w:r>
            <w:proofErr w:type="spellEnd"/>
          </w:p>
        </w:tc>
        <w:tc>
          <w:tcPr>
            <w:tcW w:w="1017" w:type="dxa"/>
          </w:tcPr>
          <w:p w:rsidR="00294668" w:rsidRDefault="00294668" w:rsidP="00294668">
            <w:pPr>
              <w:cnfStyle w:val="100000000000" w:firstRow="1" w:lastRow="0" w:firstColumn="0" w:lastColumn="0" w:oddVBand="0" w:evenVBand="0" w:oddHBand="0" w:evenHBand="0" w:firstRowFirstColumn="0" w:firstRowLastColumn="0" w:lastRowFirstColumn="0" w:lastRowLastColumn="0"/>
            </w:pPr>
            <w:r>
              <w:t>id</w:t>
            </w:r>
          </w:p>
        </w:tc>
        <w:tc>
          <w:tcPr>
            <w:tcW w:w="4041" w:type="dxa"/>
          </w:tcPr>
          <w:p w:rsidR="00294668" w:rsidRDefault="00294668" w:rsidP="00294668">
            <w:pPr>
              <w:cnfStyle w:val="100000000000" w:firstRow="1" w:lastRow="0" w:firstColumn="0" w:lastColumn="0" w:oddVBand="0" w:evenVBand="0" w:oddHBand="0" w:evenHBand="0" w:firstRowFirstColumn="0" w:firstRowLastColumn="0" w:lastRowFirstColumn="0" w:lastRowLastColumn="0"/>
            </w:pPr>
            <w:proofErr w:type="spellStart"/>
            <w:r>
              <w:t>desc</w:t>
            </w:r>
            <w:proofErr w:type="spellEnd"/>
          </w:p>
        </w:tc>
        <w:tc>
          <w:tcPr>
            <w:tcW w:w="857" w:type="dxa"/>
          </w:tcPr>
          <w:p w:rsidR="00294668" w:rsidRDefault="00294668" w:rsidP="00294668">
            <w:pPr>
              <w:cnfStyle w:val="100000000000" w:firstRow="1" w:lastRow="0" w:firstColumn="0" w:lastColumn="0" w:oddVBand="0" w:evenVBand="0" w:oddHBand="0" w:evenHBand="0" w:firstRowFirstColumn="0" w:firstRowLastColumn="0" w:lastRowFirstColumn="0" w:lastRowLastColumn="0"/>
            </w:pPr>
            <w:proofErr w:type="spellStart"/>
            <w:r>
              <w:t>patn</w:t>
            </w:r>
            <w:proofErr w:type="spellEnd"/>
          </w:p>
        </w:tc>
        <w:tc>
          <w:tcPr>
            <w:tcW w:w="977" w:type="dxa"/>
          </w:tcPr>
          <w:p w:rsidR="00294668" w:rsidRDefault="00294668" w:rsidP="00294668">
            <w:pPr>
              <w:cnfStyle w:val="100000000000" w:firstRow="1" w:lastRow="0" w:firstColumn="0" w:lastColumn="0" w:oddVBand="0" w:evenVBand="0" w:oddHBand="0" w:evenHBand="0" w:firstRowFirstColumn="0" w:firstRowLastColumn="0" w:lastRowFirstColumn="0" w:lastRowLastColumn="0"/>
            </w:pPr>
            <w:proofErr w:type="spellStart"/>
            <w:r>
              <w:t>patae</w:t>
            </w:r>
            <w:proofErr w:type="spellEnd"/>
          </w:p>
        </w:tc>
        <w:tc>
          <w:tcPr>
            <w:tcW w:w="1110" w:type="dxa"/>
          </w:tcPr>
          <w:p w:rsidR="00294668" w:rsidRDefault="00294668" w:rsidP="00294668">
            <w:pPr>
              <w:cnfStyle w:val="100000000000" w:firstRow="1" w:lastRow="0" w:firstColumn="0" w:lastColumn="0" w:oddVBand="0" w:evenVBand="0" w:oddHBand="0" w:evenHBand="0" w:firstRowFirstColumn="0" w:firstRowLastColumn="0" w:lastRowFirstColumn="0" w:lastRowLastColumn="0"/>
            </w:pPr>
            <w:proofErr w:type="spellStart"/>
            <w:r>
              <w:t>patsae</w:t>
            </w:r>
            <w:proofErr w:type="spellEnd"/>
          </w:p>
        </w:tc>
        <w:tc>
          <w:tcPr>
            <w:tcW w:w="1017" w:type="dxa"/>
          </w:tcPr>
          <w:p w:rsidR="00294668" w:rsidRDefault="00294668" w:rsidP="00294668">
            <w:pPr>
              <w:cnfStyle w:val="100000000000" w:firstRow="1" w:lastRow="0" w:firstColumn="0" w:lastColumn="0" w:oddVBand="0" w:evenVBand="0" w:oddHBand="0" w:evenHBand="0" w:firstRowFirstColumn="0" w:firstRowLastColumn="0" w:lastRowFirstColumn="0" w:lastRowLastColumn="0"/>
            </w:pPr>
            <w:r>
              <w:t>Death</w:t>
            </w:r>
          </w:p>
        </w:tc>
        <w:tc>
          <w:tcPr>
            <w:tcW w:w="1284" w:type="dxa"/>
          </w:tcPr>
          <w:p w:rsidR="00294668" w:rsidRDefault="00294668" w:rsidP="00294668">
            <w:pPr>
              <w:cnfStyle w:val="100000000000" w:firstRow="1" w:lastRow="0" w:firstColumn="0" w:lastColumn="0" w:oddVBand="0" w:evenVBand="0" w:oddHBand="0" w:evenHBand="0" w:firstRowFirstColumn="0" w:firstRowLastColumn="0" w:lastRowFirstColumn="0" w:lastRowLastColumn="0"/>
            </w:pPr>
            <w:proofErr w:type="spellStart"/>
            <w:r>
              <w:t>Deathae</w:t>
            </w:r>
            <w:proofErr w:type="spellEnd"/>
          </w:p>
        </w:tc>
      </w:tr>
      <w:tr w:rsidR="00294668" w:rsidTr="00596E6D">
        <w:trPr>
          <w:trHeight w:val="408"/>
        </w:trPr>
        <w:tc>
          <w:tcPr>
            <w:cnfStyle w:val="001000000000" w:firstRow="0" w:lastRow="0" w:firstColumn="1" w:lastColumn="0" w:oddVBand="0" w:evenVBand="0" w:oddHBand="0" w:evenHBand="0" w:firstRowFirstColumn="0" w:firstRowLastColumn="0" w:lastRowFirstColumn="0" w:lastRowLastColumn="0"/>
            <w:tcW w:w="710" w:type="dxa"/>
          </w:tcPr>
          <w:p w:rsidR="00294668" w:rsidRPr="00596E6D" w:rsidRDefault="00294668" w:rsidP="002A237B">
            <w:pPr>
              <w:rPr>
                <w:b w:val="0"/>
              </w:rPr>
            </w:pPr>
            <w:r w:rsidRPr="00596E6D">
              <w:rPr>
                <w:b w:val="0"/>
              </w:rPr>
              <w:t>1</w:t>
            </w:r>
          </w:p>
        </w:tc>
        <w:tc>
          <w:tcPr>
            <w:tcW w:w="1017"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Arm A</w:t>
            </w:r>
          </w:p>
        </w:tc>
        <w:tc>
          <w:tcPr>
            <w:tcW w:w="4041"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rsidRPr="00294668">
              <w:t>A c</w:t>
            </w:r>
            <w:r>
              <w:t>ombination of all drugs in Arm A</w:t>
            </w:r>
          </w:p>
        </w:tc>
        <w:tc>
          <w:tcPr>
            <w:tcW w:w="857"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100</w:t>
            </w:r>
          </w:p>
        </w:tc>
        <w:tc>
          <w:tcPr>
            <w:tcW w:w="977"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78</w:t>
            </w:r>
          </w:p>
        </w:tc>
        <w:tc>
          <w:tcPr>
            <w:tcW w:w="1110"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50</w:t>
            </w:r>
          </w:p>
        </w:tc>
        <w:tc>
          <w:tcPr>
            <w:tcW w:w="1017"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10</w:t>
            </w:r>
          </w:p>
        </w:tc>
        <w:tc>
          <w:tcPr>
            <w:tcW w:w="1284"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6</w:t>
            </w:r>
          </w:p>
        </w:tc>
      </w:tr>
      <w:tr w:rsidR="00294668" w:rsidTr="00596E6D">
        <w:trPr>
          <w:trHeight w:val="399"/>
        </w:trPr>
        <w:tc>
          <w:tcPr>
            <w:cnfStyle w:val="001000000000" w:firstRow="0" w:lastRow="0" w:firstColumn="1" w:lastColumn="0" w:oddVBand="0" w:evenVBand="0" w:oddHBand="0" w:evenHBand="0" w:firstRowFirstColumn="0" w:firstRowLastColumn="0" w:lastRowFirstColumn="0" w:lastRowLastColumn="0"/>
            <w:tcW w:w="710" w:type="dxa"/>
          </w:tcPr>
          <w:p w:rsidR="00294668" w:rsidRPr="00596E6D" w:rsidRDefault="00294668" w:rsidP="002A237B">
            <w:pPr>
              <w:rPr>
                <w:b w:val="0"/>
              </w:rPr>
            </w:pPr>
            <w:r w:rsidRPr="00596E6D">
              <w:rPr>
                <w:b w:val="0"/>
              </w:rPr>
              <w:t>2</w:t>
            </w:r>
          </w:p>
        </w:tc>
        <w:tc>
          <w:tcPr>
            <w:tcW w:w="1017"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Arm B</w:t>
            </w:r>
          </w:p>
        </w:tc>
        <w:tc>
          <w:tcPr>
            <w:tcW w:w="4041"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rsidRPr="00294668">
              <w:t>A c</w:t>
            </w:r>
            <w:r>
              <w:t>ombination of all drugs in Arm B</w:t>
            </w:r>
          </w:p>
        </w:tc>
        <w:tc>
          <w:tcPr>
            <w:tcW w:w="857"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99</w:t>
            </w:r>
          </w:p>
        </w:tc>
        <w:tc>
          <w:tcPr>
            <w:tcW w:w="977"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88</w:t>
            </w:r>
          </w:p>
        </w:tc>
        <w:tc>
          <w:tcPr>
            <w:tcW w:w="1110"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44</w:t>
            </w:r>
          </w:p>
        </w:tc>
        <w:tc>
          <w:tcPr>
            <w:tcW w:w="1017"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20</w:t>
            </w:r>
          </w:p>
        </w:tc>
        <w:tc>
          <w:tcPr>
            <w:tcW w:w="1284" w:type="dxa"/>
          </w:tcPr>
          <w:p w:rsidR="00294668" w:rsidRDefault="00294668" w:rsidP="002A237B">
            <w:pPr>
              <w:cnfStyle w:val="000000000000" w:firstRow="0" w:lastRow="0" w:firstColumn="0" w:lastColumn="0" w:oddVBand="0" w:evenVBand="0" w:oddHBand="0" w:evenHBand="0" w:firstRowFirstColumn="0" w:firstRowLastColumn="0" w:lastRowFirstColumn="0" w:lastRowLastColumn="0"/>
            </w:pPr>
            <w:r>
              <w:t>10</w:t>
            </w:r>
          </w:p>
        </w:tc>
      </w:tr>
    </w:tbl>
    <w:p w:rsidR="00EE1D58" w:rsidRDefault="00EE1D58" w:rsidP="00EE1D58">
      <w:pPr>
        <w:autoSpaceDE w:val="0"/>
        <w:autoSpaceDN w:val="0"/>
        <w:adjustRightInd w:val="0"/>
        <w:spacing w:before="0" w:line="240" w:lineRule="auto"/>
        <w:rPr>
          <w:rFonts w:ascii="Courier New" w:hAnsi="Courier New" w:cs="Courier New"/>
          <w:b/>
          <w:bCs/>
          <w:color w:val="000080"/>
          <w:sz w:val="20"/>
          <w:szCs w:val="20"/>
          <w:shd w:val="clear" w:color="auto" w:fill="FFFFFF"/>
        </w:rPr>
      </w:pPr>
    </w:p>
    <w:p w:rsidR="00642C07" w:rsidRPr="00642C07" w:rsidRDefault="00642C07" w:rsidP="00642C07">
      <w:r w:rsidRPr="00642C07">
        <w:t>Example SAS code to produce the above dataset</w:t>
      </w:r>
    </w:p>
    <w:p w:rsidR="00EE1D58" w:rsidRPr="00642C07" w:rsidRDefault="00EE1D58" w:rsidP="00EE1D58">
      <w:pPr>
        <w:autoSpaceDE w:val="0"/>
        <w:autoSpaceDN w:val="0"/>
        <w:adjustRightInd w:val="0"/>
        <w:spacing w:before="0" w:line="240" w:lineRule="auto"/>
        <w:rPr>
          <w:rFonts w:ascii="Courier New" w:hAnsi="Courier New" w:cs="Courier New"/>
          <w:color w:val="000000"/>
          <w:shd w:val="clear" w:color="auto" w:fill="FFFFFF"/>
        </w:rPr>
      </w:pPr>
      <w:proofErr w:type="gramStart"/>
      <w:r w:rsidRPr="00642C07">
        <w:rPr>
          <w:rFonts w:ascii="Courier New" w:hAnsi="Courier New" w:cs="Courier New"/>
          <w:b/>
          <w:bCs/>
          <w:color w:val="000080"/>
          <w:shd w:val="clear" w:color="auto" w:fill="FFFFFF"/>
        </w:rPr>
        <w:t>data</w:t>
      </w:r>
      <w:proofErr w:type="gramEnd"/>
      <w:r w:rsidRPr="00642C07">
        <w:rPr>
          <w:rFonts w:ascii="Courier New" w:hAnsi="Courier New" w:cs="Courier New"/>
          <w:color w:val="000000"/>
          <w:shd w:val="clear" w:color="auto" w:fill="FFFFFF"/>
        </w:rPr>
        <w:t xml:space="preserve"> </w:t>
      </w:r>
      <w:proofErr w:type="spellStart"/>
      <w:r w:rsidRPr="00642C07">
        <w:rPr>
          <w:rFonts w:ascii="Courier New" w:hAnsi="Courier New" w:cs="Courier New"/>
          <w:color w:val="000000"/>
          <w:shd w:val="clear" w:color="auto" w:fill="FFFFFF"/>
        </w:rPr>
        <w:t>EudractGrps</w:t>
      </w:r>
      <w:proofErr w:type="spellEnd"/>
      <w:r w:rsidRPr="00642C07">
        <w:rPr>
          <w:rFonts w:ascii="Courier New" w:hAnsi="Courier New" w:cs="Courier New"/>
          <w:color w:val="000000"/>
          <w:shd w:val="clear" w:color="auto" w:fill="FFFFFF"/>
        </w:rPr>
        <w:t>;</w:t>
      </w:r>
    </w:p>
    <w:p w:rsidR="00EE1D58" w:rsidRPr="00642C07" w:rsidRDefault="00EE1D58" w:rsidP="00EE1D58">
      <w:pPr>
        <w:autoSpaceDE w:val="0"/>
        <w:autoSpaceDN w:val="0"/>
        <w:adjustRightInd w:val="0"/>
        <w:spacing w:before="0" w:line="240" w:lineRule="auto"/>
        <w:rPr>
          <w:rFonts w:ascii="Courier New" w:hAnsi="Courier New" w:cs="Courier New"/>
          <w:color w:val="000000"/>
          <w:shd w:val="clear" w:color="auto" w:fill="FFFFFF"/>
        </w:rPr>
      </w:pPr>
      <w:r w:rsidRPr="00642C07">
        <w:rPr>
          <w:rFonts w:ascii="Courier New" w:hAnsi="Courier New" w:cs="Courier New"/>
          <w:color w:val="000000"/>
          <w:shd w:val="clear" w:color="auto" w:fill="FFFFFF"/>
        </w:rPr>
        <w:t xml:space="preserve">   </w:t>
      </w:r>
      <w:proofErr w:type="spellStart"/>
      <w:proofErr w:type="gramStart"/>
      <w:r w:rsidRPr="00642C07">
        <w:rPr>
          <w:rFonts w:ascii="Courier New" w:hAnsi="Courier New" w:cs="Courier New"/>
          <w:color w:val="0000FF"/>
          <w:shd w:val="clear" w:color="auto" w:fill="FFFFFF"/>
        </w:rPr>
        <w:t>attrib</w:t>
      </w:r>
      <w:proofErr w:type="spellEnd"/>
      <w:proofErr w:type="gramEnd"/>
      <w:r w:rsidRPr="00642C07">
        <w:rPr>
          <w:rFonts w:ascii="Courier New" w:hAnsi="Courier New" w:cs="Courier New"/>
          <w:color w:val="000000"/>
          <w:shd w:val="clear" w:color="auto" w:fill="FFFFFF"/>
        </w:rPr>
        <w:t xml:space="preserve"> id </w:t>
      </w:r>
      <w:r w:rsidRPr="00642C07">
        <w:rPr>
          <w:rFonts w:ascii="Courier New" w:hAnsi="Courier New" w:cs="Courier New"/>
          <w:color w:val="0000FF"/>
          <w:shd w:val="clear" w:color="auto" w:fill="FFFFFF"/>
        </w:rPr>
        <w:t>length</w:t>
      </w:r>
      <w:r w:rsidRPr="00642C07">
        <w:rPr>
          <w:rFonts w:ascii="Courier New" w:hAnsi="Courier New" w:cs="Courier New"/>
          <w:color w:val="000000"/>
          <w:shd w:val="clear" w:color="auto" w:fill="FFFFFF"/>
        </w:rPr>
        <w:t>=$</w:t>
      </w:r>
      <w:r w:rsidRPr="00642C07">
        <w:rPr>
          <w:rFonts w:ascii="Courier New" w:hAnsi="Courier New" w:cs="Courier New"/>
          <w:b/>
          <w:bCs/>
          <w:color w:val="008080"/>
          <w:shd w:val="clear" w:color="auto" w:fill="FFFFFF"/>
        </w:rPr>
        <w:t>62</w:t>
      </w:r>
      <w:r w:rsidRPr="00642C07">
        <w:rPr>
          <w:rFonts w:ascii="Courier New" w:hAnsi="Courier New" w:cs="Courier New"/>
          <w:color w:val="000000"/>
          <w:shd w:val="clear" w:color="auto" w:fill="FFFFFF"/>
        </w:rPr>
        <w:t xml:space="preserve"> </w:t>
      </w:r>
      <w:proofErr w:type="spellStart"/>
      <w:r w:rsidRPr="00642C07">
        <w:rPr>
          <w:rFonts w:ascii="Courier New" w:hAnsi="Courier New" w:cs="Courier New"/>
          <w:color w:val="000000"/>
          <w:shd w:val="clear" w:color="auto" w:fill="FFFFFF"/>
        </w:rPr>
        <w:t>desc</w:t>
      </w:r>
      <w:proofErr w:type="spellEnd"/>
      <w:r w:rsidRPr="00642C07">
        <w:rPr>
          <w:rFonts w:ascii="Courier New" w:hAnsi="Courier New" w:cs="Courier New"/>
          <w:color w:val="000000"/>
          <w:shd w:val="clear" w:color="auto" w:fill="FFFFFF"/>
        </w:rPr>
        <w:t xml:space="preserve"> </w:t>
      </w:r>
      <w:r w:rsidRPr="00642C07">
        <w:rPr>
          <w:rFonts w:ascii="Courier New" w:hAnsi="Courier New" w:cs="Courier New"/>
          <w:color w:val="0000FF"/>
          <w:shd w:val="clear" w:color="auto" w:fill="FFFFFF"/>
        </w:rPr>
        <w:t>length</w:t>
      </w:r>
      <w:r w:rsidRPr="00642C07">
        <w:rPr>
          <w:rFonts w:ascii="Courier New" w:hAnsi="Courier New" w:cs="Courier New"/>
          <w:color w:val="000000"/>
          <w:shd w:val="clear" w:color="auto" w:fill="FFFFFF"/>
        </w:rPr>
        <w:t>=$</w:t>
      </w:r>
      <w:r w:rsidRPr="00642C07">
        <w:rPr>
          <w:rFonts w:ascii="Courier New" w:hAnsi="Courier New" w:cs="Courier New"/>
          <w:b/>
          <w:bCs/>
          <w:color w:val="008080"/>
          <w:shd w:val="clear" w:color="auto" w:fill="FFFFFF"/>
        </w:rPr>
        <w:t>999</w:t>
      </w:r>
      <w:r w:rsidRPr="00642C07">
        <w:rPr>
          <w:rFonts w:ascii="Courier New" w:hAnsi="Courier New" w:cs="Courier New"/>
          <w:color w:val="000000"/>
          <w:shd w:val="clear" w:color="auto" w:fill="FFFFFF"/>
        </w:rPr>
        <w:t>;</w:t>
      </w:r>
    </w:p>
    <w:p w:rsidR="00EE1D58" w:rsidRPr="00642C07" w:rsidRDefault="00EE1D58" w:rsidP="00EE1D58">
      <w:pPr>
        <w:autoSpaceDE w:val="0"/>
        <w:autoSpaceDN w:val="0"/>
        <w:adjustRightInd w:val="0"/>
        <w:spacing w:before="0" w:line="240" w:lineRule="auto"/>
        <w:rPr>
          <w:rFonts w:ascii="Courier New" w:hAnsi="Courier New" w:cs="Courier New"/>
          <w:color w:val="000000"/>
          <w:shd w:val="clear" w:color="auto" w:fill="FFFFFF"/>
        </w:rPr>
      </w:pPr>
      <w:r w:rsidRPr="00642C07">
        <w:rPr>
          <w:rFonts w:ascii="Courier New" w:hAnsi="Courier New" w:cs="Courier New"/>
          <w:color w:val="000000"/>
          <w:shd w:val="clear" w:color="auto" w:fill="FFFFFF"/>
        </w:rPr>
        <w:t xml:space="preserve">   </w:t>
      </w:r>
      <w:proofErr w:type="spellStart"/>
      <w:proofErr w:type="gramStart"/>
      <w:r w:rsidRPr="00642C07">
        <w:rPr>
          <w:rFonts w:ascii="Courier New" w:hAnsi="Courier New" w:cs="Courier New"/>
          <w:color w:val="0000FF"/>
          <w:shd w:val="clear" w:color="auto" w:fill="FFFFFF"/>
        </w:rPr>
        <w:t>infile</w:t>
      </w:r>
      <w:proofErr w:type="spellEnd"/>
      <w:proofErr w:type="gramEnd"/>
      <w:r w:rsidRPr="00642C07">
        <w:rPr>
          <w:rFonts w:ascii="Courier New" w:hAnsi="Courier New" w:cs="Courier New"/>
          <w:color w:val="000000"/>
          <w:shd w:val="clear" w:color="auto" w:fill="FFFFFF"/>
        </w:rPr>
        <w:t xml:space="preserve"> </w:t>
      </w:r>
      <w:proofErr w:type="spellStart"/>
      <w:r w:rsidRPr="00642C07">
        <w:rPr>
          <w:rFonts w:ascii="Courier New" w:hAnsi="Courier New" w:cs="Courier New"/>
          <w:color w:val="000000"/>
          <w:shd w:val="clear" w:color="auto" w:fill="FFFFFF"/>
        </w:rPr>
        <w:t>datalines</w:t>
      </w:r>
      <w:proofErr w:type="spellEnd"/>
      <w:r w:rsidRPr="00642C07">
        <w:rPr>
          <w:rFonts w:ascii="Courier New" w:hAnsi="Courier New" w:cs="Courier New"/>
          <w:color w:val="000000"/>
          <w:shd w:val="clear" w:color="auto" w:fill="FFFFFF"/>
        </w:rPr>
        <w:t xml:space="preserve"> </w:t>
      </w:r>
      <w:r w:rsidRPr="00642C07">
        <w:rPr>
          <w:rFonts w:ascii="Courier New" w:hAnsi="Courier New" w:cs="Courier New"/>
          <w:color w:val="0000FF"/>
          <w:shd w:val="clear" w:color="auto" w:fill="FFFFFF"/>
        </w:rPr>
        <w:t>delimiter</w:t>
      </w:r>
      <w:r w:rsidRPr="00642C07">
        <w:rPr>
          <w:rFonts w:ascii="Courier New" w:hAnsi="Courier New" w:cs="Courier New"/>
          <w:color w:val="000000"/>
          <w:shd w:val="clear" w:color="auto" w:fill="FFFFFF"/>
        </w:rPr>
        <w:t>=</w:t>
      </w:r>
      <w:r w:rsidRPr="00642C07">
        <w:rPr>
          <w:rFonts w:ascii="Courier New" w:hAnsi="Courier New" w:cs="Courier New"/>
          <w:color w:val="800080"/>
          <w:shd w:val="clear" w:color="auto" w:fill="FFFFFF"/>
        </w:rPr>
        <w:t>'*'</w:t>
      </w:r>
      <w:r w:rsidRPr="00642C07">
        <w:rPr>
          <w:rFonts w:ascii="Courier New" w:hAnsi="Courier New" w:cs="Courier New"/>
          <w:color w:val="000000"/>
          <w:shd w:val="clear" w:color="auto" w:fill="FFFFFF"/>
        </w:rPr>
        <w:t xml:space="preserve">; </w:t>
      </w:r>
    </w:p>
    <w:p w:rsidR="00EE1D58" w:rsidRPr="00642C07" w:rsidRDefault="00EE1D58" w:rsidP="00EE1D58">
      <w:pPr>
        <w:autoSpaceDE w:val="0"/>
        <w:autoSpaceDN w:val="0"/>
        <w:adjustRightInd w:val="0"/>
        <w:spacing w:before="0" w:line="240" w:lineRule="auto"/>
        <w:rPr>
          <w:rFonts w:ascii="Courier New" w:hAnsi="Courier New" w:cs="Courier New"/>
          <w:color w:val="000000"/>
          <w:shd w:val="clear" w:color="auto" w:fill="FFFFFF"/>
        </w:rPr>
      </w:pPr>
      <w:r w:rsidRPr="00642C07">
        <w:rPr>
          <w:rFonts w:ascii="Courier New" w:hAnsi="Courier New" w:cs="Courier New"/>
          <w:color w:val="000000"/>
          <w:shd w:val="clear" w:color="auto" w:fill="FFFFFF"/>
        </w:rPr>
        <w:t xml:space="preserve">   </w:t>
      </w:r>
      <w:proofErr w:type="gramStart"/>
      <w:r w:rsidRPr="00642C07">
        <w:rPr>
          <w:rFonts w:ascii="Courier New" w:hAnsi="Courier New" w:cs="Courier New"/>
          <w:color w:val="0000FF"/>
          <w:shd w:val="clear" w:color="auto" w:fill="FFFFFF"/>
        </w:rPr>
        <w:t>input</w:t>
      </w:r>
      <w:proofErr w:type="gramEnd"/>
      <w:r w:rsidRPr="00642C07">
        <w:rPr>
          <w:rFonts w:ascii="Courier New" w:hAnsi="Courier New" w:cs="Courier New"/>
          <w:color w:val="000000"/>
          <w:shd w:val="clear" w:color="auto" w:fill="FFFFFF"/>
        </w:rPr>
        <w:t xml:space="preserve"> </w:t>
      </w:r>
      <w:proofErr w:type="spellStart"/>
      <w:r w:rsidRPr="00642C07">
        <w:rPr>
          <w:rFonts w:ascii="Courier New" w:hAnsi="Courier New" w:cs="Courier New"/>
          <w:color w:val="000000"/>
          <w:shd w:val="clear" w:color="auto" w:fill="FFFFFF"/>
        </w:rPr>
        <w:t>idn</w:t>
      </w:r>
      <w:proofErr w:type="spellEnd"/>
      <w:r w:rsidRPr="00642C07">
        <w:rPr>
          <w:rFonts w:ascii="Courier New" w:hAnsi="Courier New" w:cs="Courier New"/>
          <w:color w:val="000000"/>
          <w:shd w:val="clear" w:color="auto" w:fill="FFFFFF"/>
        </w:rPr>
        <w:t xml:space="preserve"> id $ </w:t>
      </w:r>
      <w:proofErr w:type="spellStart"/>
      <w:r w:rsidRPr="00642C07">
        <w:rPr>
          <w:rFonts w:ascii="Courier New" w:hAnsi="Courier New" w:cs="Courier New"/>
          <w:color w:val="000000"/>
          <w:shd w:val="clear" w:color="auto" w:fill="FFFFFF"/>
        </w:rPr>
        <w:t>desc</w:t>
      </w:r>
      <w:proofErr w:type="spellEnd"/>
      <w:r w:rsidRPr="00642C07">
        <w:rPr>
          <w:rFonts w:ascii="Courier New" w:hAnsi="Courier New" w:cs="Courier New"/>
          <w:color w:val="000000"/>
          <w:shd w:val="clear" w:color="auto" w:fill="FFFFFF"/>
        </w:rPr>
        <w:t xml:space="preserve"> $ </w:t>
      </w:r>
      <w:proofErr w:type="spellStart"/>
      <w:r w:rsidRPr="00642C07">
        <w:rPr>
          <w:rFonts w:ascii="Courier New" w:hAnsi="Courier New" w:cs="Courier New"/>
          <w:color w:val="000000"/>
          <w:shd w:val="clear" w:color="auto" w:fill="FFFFFF"/>
        </w:rPr>
        <w:t>patn</w:t>
      </w:r>
      <w:proofErr w:type="spellEnd"/>
      <w:r w:rsidRPr="00642C07">
        <w:rPr>
          <w:rFonts w:ascii="Courier New" w:hAnsi="Courier New" w:cs="Courier New"/>
          <w:color w:val="000000"/>
          <w:shd w:val="clear" w:color="auto" w:fill="FFFFFF"/>
        </w:rPr>
        <w:t xml:space="preserve"> </w:t>
      </w:r>
      <w:proofErr w:type="spellStart"/>
      <w:r w:rsidRPr="00642C07">
        <w:rPr>
          <w:rFonts w:ascii="Courier New" w:hAnsi="Courier New" w:cs="Courier New"/>
          <w:color w:val="000000"/>
          <w:shd w:val="clear" w:color="auto" w:fill="FFFFFF"/>
        </w:rPr>
        <w:t>patae</w:t>
      </w:r>
      <w:proofErr w:type="spellEnd"/>
      <w:r w:rsidRPr="00642C07">
        <w:rPr>
          <w:rFonts w:ascii="Courier New" w:hAnsi="Courier New" w:cs="Courier New"/>
          <w:color w:val="000000"/>
          <w:shd w:val="clear" w:color="auto" w:fill="FFFFFF"/>
        </w:rPr>
        <w:t xml:space="preserve"> </w:t>
      </w:r>
      <w:proofErr w:type="spellStart"/>
      <w:r w:rsidRPr="00642C07">
        <w:rPr>
          <w:rFonts w:ascii="Courier New" w:hAnsi="Courier New" w:cs="Courier New"/>
          <w:color w:val="000000"/>
          <w:shd w:val="clear" w:color="auto" w:fill="FFFFFF"/>
        </w:rPr>
        <w:t>patsae</w:t>
      </w:r>
      <w:proofErr w:type="spellEnd"/>
      <w:r w:rsidRPr="00642C07">
        <w:rPr>
          <w:rFonts w:ascii="Courier New" w:hAnsi="Courier New" w:cs="Courier New"/>
          <w:color w:val="000000"/>
          <w:shd w:val="clear" w:color="auto" w:fill="FFFFFF"/>
        </w:rPr>
        <w:t xml:space="preserve"> Death </w:t>
      </w:r>
      <w:proofErr w:type="spellStart"/>
      <w:r w:rsidRPr="00642C07">
        <w:rPr>
          <w:rFonts w:ascii="Courier New" w:hAnsi="Courier New" w:cs="Courier New"/>
          <w:color w:val="000000"/>
          <w:shd w:val="clear" w:color="auto" w:fill="FFFFFF"/>
        </w:rPr>
        <w:t>Deathae</w:t>
      </w:r>
      <w:proofErr w:type="spellEnd"/>
      <w:r w:rsidRPr="00642C07">
        <w:rPr>
          <w:rFonts w:ascii="Courier New" w:hAnsi="Courier New" w:cs="Courier New"/>
          <w:color w:val="000000"/>
          <w:shd w:val="clear" w:color="auto" w:fill="FFFFFF"/>
        </w:rPr>
        <w:t>;</w:t>
      </w:r>
    </w:p>
    <w:p w:rsidR="00EE1D58" w:rsidRPr="00642C07" w:rsidRDefault="00EE1D58" w:rsidP="00EE1D58">
      <w:pPr>
        <w:autoSpaceDE w:val="0"/>
        <w:autoSpaceDN w:val="0"/>
        <w:adjustRightInd w:val="0"/>
        <w:spacing w:before="0" w:line="240" w:lineRule="auto"/>
        <w:rPr>
          <w:rFonts w:ascii="Courier New" w:hAnsi="Courier New" w:cs="Courier New"/>
          <w:color w:val="000000"/>
          <w:shd w:val="clear" w:color="auto" w:fill="FFFFFF"/>
        </w:rPr>
      </w:pPr>
      <w:r w:rsidRPr="00642C07">
        <w:rPr>
          <w:rFonts w:ascii="Courier New" w:hAnsi="Courier New" w:cs="Courier New"/>
          <w:color w:val="000000"/>
          <w:shd w:val="clear" w:color="auto" w:fill="FFFFFF"/>
        </w:rPr>
        <w:t xml:space="preserve">   </w:t>
      </w:r>
      <w:proofErr w:type="spellStart"/>
      <w:proofErr w:type="gramStart"/>
      <w:r w:rsidRPr="00642C07">
        <w:rPr>
          <w:rFonts w:ascii="Courier New" w:hAnsi="Courier New" w:cs="Courier New"/>
          <w:color w:val="0000FF"/>
          <w:shd w:val="clear" w:color="auto" w:fill="FFFFFF"/>
        </w:rPr>
        <w:t>datalines</w:t>
      </w:r>
      <w:proofErr w:type="spellEnd"/>
      <w:proofErr w:type="gramEnd"/>
      <w:r w:rsidRPr="00642C07">
        <w:rPr>
          <w:rFonts w:ascii="Courier New" w:hAnsi="Courier New" w:cs="Courier New"/>
          <w:color w:val="000000"/>
          <w:shd w:val="clear" w:color="auto" w:fill="FFFFFF"/>
        </w:rPr>
        <w:t xml:space="preserve">;                      </w:t>
      </w:r>
    </w:p>
    <w:p w:rsidR="00EE1D58" w:rsidRPr="00642C07" w:rsidRDefault="00EE1D58" w:rsidP="00EE1D58">
      <w:pPr>
        <w:autoSpaceDE w:val="0"/>
        <w:autoSpaceDN w:val="0"/>
        <w:adjustRightInd w:val="0"/>
        <w:spacing w:before="0" w:line="240" w:lineRule="auto"/>
        <w:rPr>
          <w:rFonts w:ascii="Courier New" w:hAnsi="Courier New" w:cs="Courier New"/>
          <w:color w:val="000000"/>
          <w:shd w:val="clear" w:color="auto" w:fill="FFFFC0"/>
        </w:rPr>
      </w:pPr>
      <w:r w:rsidRPr="00642C07">
        <w:rPr>
          <w:rFonts w:ascii="Courier New" w:hAnsi="Courier New" w:cs="Courier New"/>
          <w:color w:val="000000"/>
          <w:shd w:val="clear" w:color="auto" w:fill="FFFFC0"/>
        </w:rPr>
        <w:t>1*Arm A*A combination of all drugs in Arm A*100*78*50*10*6</w:t>
      </w:r>
    </w:p>
    <w:p w:rsidR="00EE1D58" w:rsidRPr="00642C07" w:rsidRDefault="00EE1D58" w:rsidP="00EE1D58">
      <w:pPr>
        <w:autoSpaceDE w:val="0"/>
        <w:autoSpaceDN w:val="0"/>
        <w:adjustRightInd w:val="0"/>
        <w:spacing w:before="0" w:line="240" w:lineRule="auto"/>
        <w:rPr>
          <w:rFonts w:ascii="Courier New" w:hAnsi="Courier New" w:cs="Courier New"/>
          <w:color w:val="000000"/>
          <w:shd w:val="clear" w:color="auto" w:fill="FFFFC0"/>
        </w:rPr>
      </w:pPr>
      <w:r w:rsidRPr="00642C07">
        <w:rPr>
          <w:rFonts w:ascii="Courier New" w:hAnsi="Courier New" w:cs="Courier New"/>
          <w:color w:val="000000"/>
          <w:shd w:val="clear" w:color="auto" w:fill="FFFFC0"/>
        </w:rPr>
        <w:t>2*Arm B*A combination of all drugs in Arm B*99*88*44*20*10</w:t>
      </w:r>
    </w:p>
    <w:p w:rsidR="00642C07" w:rsidRPr="00642C07" w:rsidRDefault="00642C07" w:rsidP="00642C07">
      <w:pPr>
        <w:autoSpaceDE w:val="0"/>
        <w:autoSpaceDN w:val="0"/>
        <w:adjustRightInd w:val="0"/>
        <w:spacing w:before="0" w:line="240" w:lineRule="auto"/>
        <w:rPr>
          <w:rFonts w:ascii="Courier New" w:hAnsi="Courier New" w:cs="Courier New"/>
          <w:color w:val="000000"/>
          <w:shd w:val="clear" w:color="auto" w:fill="FFFFFF"/>
        </w:rPr>
      </w:pPr>
      <w:r w:rsidRPr="00642C07">
        <w:rPr>
          <w:rFonts w:ascii="Courier New" w:hAnsi="Courier New" w:cs="Courier New"/>
          <w:color w:val="000000"/>
          <w:shd w:val="clear" w:color="auto" w:fill="FFFFFF"/>
        </w:rPr>
        <w:t>;</w:t>
      </w:r>
    </w:p>
    <w:p w:rsidR="00294668" w:rsidRPr="00642C07" w:rsidRDefault="00EE1D58" w:rsidP="00642C07">
      <w:pPr>
        <w:autoSpaceDE w:val="0"/>
        <w:autoSpaceDN w:val="0"/>
        <w:adjustRightInd w:val="0"/>
        <w:spacing w:before="0" w:line="240" w:lineRule="auto"/>
        <w:rPr>
          <w:rFonts w:ascii="Courier New" w:hAnsi="Courier New" w:cs="Courier New"/>
          <w:color w:val="000000"/>
          <w:shd w:val="clear" w:color="auto" w:fill="FFFFFF"/>
        </w:rPr>
      </w:pPr>
      <w:proofErr w:type="gramStart"/>
      <w:r w:rsidRPr="00642C07">
        <w:rPr>
          <w:rFonts w:ascii="Courier New" w:hAnsi="Courier New" w:cs="Courier New"/>
          <w:b/>
          <w:bCs/>
          <w:color w:val="000080"/>
          <w:shd w:val="clear" w:color="auto" w:fill="FFFFFF"/>
        </w:rPr>
        <w:t>run</w:t>
      </w:r>
      <w:proofErr w:type="gramEnd"/>
      <w:r w:rsidRPr="00642C07">
        <w:rPr>
          <w:rFonts w:ascii="Courier New" w:hAnsi="Courier New" w:cs="Courier New"/>
          <w:color w:val="000000"/>
          <w:shd w:val="clear" w:color="auto" w:fill="FFFFFF"/>
        </w:rPr>
        <w:t>;</w:t>
      </w:r>
    </w:p>
    <w:p w:rsidR="00325675" w:rsidRDefault="00325675" w:rsidP="00325675">
      <w:pPr>
        <w:pStyle w:val="Heading1"/>
      </w:pPr>
      <w:r>
        <w:t xml:space="preserve">Serious Adverse Events </w:t>
      </w:r>
    </w:p>
    <w:p w:rsidR="00325675" w:rsidRDefault="00325675" w:rsidP="00325675">
      <w:r>
        <w:t>A derived dataset from final analysis</w:t>
      </w:r>
      <w:r w:rsidR="00D706A7">
        <w:t xml:space="preserve"> – Each SAE should have the same number of rows as the number of groups (make number</w:t>
      </w:r>
      <w:r w:rsidR="00A15EFE">
        <w:t>s</w:t>
      </w:r>
      <w:r w:rsidR="00D706A7">
        <w:t xml:space="preserve"> 0 if didn’t occur in arm)</w:t>
      </w:r>
      <w:r>
        <w:t xml:space="preserve"> </w:t>
      </w:r>
    </w:p>
    <w:p w:rsidR="00325675" w:rsidRDefault="00325675" w:rsidP="00325675">
      <w:pPr>
        <w:rPr>
          <w:b/>
        </w:rPr>
      </w:pPr>
      <w:r>
        <w:rPr>
          <w:b/>
        </w:rPr>
        <w:t xml:space="preserve">Dataset name: </w:t>
      </w:r>
      <w:proofErr w:type="spellStart"/>
      <w:r>
        <w:rPr>
          <w:b/>
        </w:rPr>
        <w:t>EudractSAE</w:t>
      </w:r>
      <w:proofErr w:type="spellEnd"/>
    </w:p>
    <w:p w:rsidR="00325675" w:rsidRDefault="00325675" w:rsidP="00325675">
      <w:pPr>
        <w:rPr>
          <w:b/>
        </w:rPr>
      </w:pPr>
    </w:p>
    <w:tbl>
      <w:tblPr>
        <w:tblStyle w:val="TableGrid"/>
        <w:tblW w:w="20924" w:type="dxa"/>
        <w:tblLook w:val="04A0" w:firstRow="1" w:lastRow="0" w:firstColumn="1" w:lastColumn="0" w:noHBand="0" w:noVBand="1"/>
      </w:tblPr>
      <w:tblGrid>
        <w:gridCol w:w="1622"/>
        <w:gridCol w:w="1769"/>
        <w:gridCol w:w="2051"/>
        <w:gridCol w:w="1571"/>
        <w:gridCol w:w="1571"/>
        <w:gridCol w:w="1943"/>
        <w:gridCol w:w="1874"/>
        <w:gridCol w:w="1549"/>
        <w:gridCol w:w="1549"/>
        <w:gridCol w:w="1426"/>
        <w:gridCol w:w="1470"/>
        <w:gridCol w:w="1197"/>
        <w:gridCol w:w="1332"/>
      </w:tblGrid>
      <w:tr w:rsidR="001250D7" w:rsidTr="00636932">
        <w:trPr>
          <w:trHeight w:val="271"/>
        </w:trPr>
        <w:tc>
          <w:tcPr>
            <w:tcW w:w="1650" w:type="dxa"/>
          </w:tcPr>
          <w:p w:rsidR="00636932" w:rsidRPr="00596E6D" w:rsidRDefault="00636932" w:rsidP="00636932">
            <w:pPr>
              <w:rPr>
                <w:sz w:val="16"/>
                <w:szCs w:val="16"/>
              </w:rPr>
            </w:pPr>
            <w:r w:rsidRPr="00596E6D">
              <w:rPr>
                <w:sz w:val="16"/>
                <w:szCs w:val="16"/>
              </w:rPr>
              <w:t>Bold=required field</w:t>
            </w:r>
          </w:p>
        </w:tc>
        <w:tc>
          <w:tcPr>
            <w:tcW w:w="1797" w:type="dxa"/>
          </w:tcPr>
          <w:p w:rsidR="00636932" w:rsidRPr="00596E6D" w:rsidRDefault="00636932" w:rsidP="00636932">
            <w:pPr>
              <w:rPr>
                <w:b/>
              </w:rPr>
            </w:pPr>
            <w:proofErr w:type="spellStart"/>
            <w:r w:rsidRPr="00596E6D">
              <w:rPr>
                <w:b/>
              </w:rPr>
              <w:t>idn</w:t>
            </w:r>
            <w:proofErr w:type="spellEnd"/>
          </w:p>
        </w:tc>
        <w:tc>
          <w:tcPr>
            <w:tcW w:w="1941" w:type="dxa"/>
          </w:tcPr>
          <w:p w:rsidR="00636932" w:rsidRPr="00596E6D" w:rsidRDefault="00636932" w:rsidP="00636932">
            <w:pPr>
              <w:rPr>
                <w:b/>
              </w:rPr>
            </w:pPr>
            <w:r>
              <w:rPr>
                <w:b/>
              </w:rPr>
              <w:t>SOC</w:t>
            </w:r>
          </w:p>
        </w:tc>
        <w:tc>
          <w:tcPr>
            <w:tcW w:w="1457" w:type="dxa"/>
          </w:tcPr>
          <w:p w:rsidR="00636932" w:rsidRPr="00D706A7" w:rsidRDefault="00636932" w:rsidP="00636932">
            <w:pPr>
              <w:rPr>
                <w:b/>
              </w:rPr>
            </w:pPr>
            <w:r w:rsidRPr="00D706A7">
              <w:rPr>
                <w:b/>
              </w:rPr>
              <w:t>term</w:t>
            </w:r>
          </w:p>
        </w:tc>
        <w:tc>
          <w:tcPr>
            <w:tcW w:w="1410" w:type="dxa"/>
          </w:tcPr>
          <w:p w:rsidR="00636932" w:rsidRPr="00D706A7" w:rsidRDefault="00636932" w:rsidP="00636932">
            <w:proofErr w:type="spellStart"/>
            <w:r w:rsidRPr="00D706A7">
              <w:t>desc</w:t>
            </w:r>
            <w:proofErr w:type="spellEnd"/>
          </w:p>
        </w:tc>
        <w:tc>
          <w:tcPr>
            <w:tcW w:w="2002" w:type="dxa"/>
          </w:tcPr>
          <w:p w:rsidR="00636932" w:rsidRPr="00596E6D" w:rsidRDefault="00636932" w:rsidP="00636932">
            <w:pPr>
              <w:rPr>
                <w:b/>
              </w:rPr>
            </w:pPr>
            <w:proofErr w:type="spellStart"/>
            <w:r>
              <w:rPr>
                <w:b/>
              </w:rPr>
              <w:t>Asstype</w:t>
            </w:r>
            <w:proofErr w:type="spellEnd"/>
          </w:p>
        </w:tc>
        <w:tc>
          <w:tcPr>
            <w:tcW w:w="1916" w:type="dxa"/>
          </w:tcPr>
          <w:p w:rsidR="00636932" w:rsidRPr="00596E6D" w:rsidRDefault="00636932" w:rsidP="00636932">
            <w:pPr>
              <w:rPr>
                <w:b/>
              </w:rPr>
            </w:pPr>
            <w:proofErr w:type="spellStart"/>
            <w:r>
              <w:rPr>
                <w:b/>
              </w:rPr>
              <w:t>patsn</w:t>
            </w:r>
            <w:proofErr w:type="spellEnd"/>
          </w:p>
        </w:tc>
        <w:tc>
          <w:tcPr>
            <w:tcW w:w="1553" w:type="dxa"/>
          </w:tcPr>
          <w:p w:rsidR="00636932" w:rsidRPr="00596E6D" w:rsidRDefault="00636932" w:rsidP="00636932">
            <w:pPr>
              <w:rPr>
                <w:b/>
              </w:rPr>
            </w:pPr>
            <w:r>
              <w:rPr>
                <w:b/>
              </w:rPr>
              <w:t>occur</w:t>
            </w:r>
          </w:p>
        </w:tc>
        <w:tc>
          <w:tcPr>
            <w:tcW w:w="1553" w:type="dxa"/>
          </w:tcPr>
          <w:p w:rsidR="00636932" w:rsidRPr="00A15EFE" w:rsidRDefault="00636932" w:rsidP="00636932">
            <w:pPr>
              <w:rPr>
                <w:b/>
              </w:rPr>
            </w:pPr>
            <w:proofErr w:type="spellStart"/>
            <w:r w:rsidRPr="00A15EFE">
              <w:rPr>
                <w:b/>
              </w:rPr>
              <w:t>Occurtrt</w:t>
            </w:r>
            <w:proofErr w:type="spellEnd"/>
          </w:p>
        </w:tc>
        <w:tc>
          <w:tcPr>
            <w:tcW w:w="1476" w:type="dxa"/>
          </w:tcPr>
          <w:p w:rsidR="00636932" w:rsidRPr="00A15EFE" w:rsidRDefault="00636932" w:rsidP="00636932">
            <w:pPr>
              <w:rPr>
                <w:b/>
              </w:rPr>
            </w:pPr>
            <w:r>
              <w:rPr>
                <w:b/>
              </w:rPr>
              <w:t>death</w:t>
            </w:r>
          </w:p>
        </w:tc>
        <w:tc>
          <w:tcPr>
            <w:tcW w:w="1503" w:type="dxa"/>
          </w:tcPr>
          <w:p w:rsidR="00636932" w:rsidRPr="00A15EFE" w:rsidRDefault="00636932" w:rsidP="00636932">
            <w:pPr>
              <w:rPr>
                <w:b/>
              </w:rPr>
            </w:pPr>
            <w:proofErr w:type="spellStart"/>
            <w:r>
              <w:rPr>
                <w:b/>
              </w:rPr>
              <w:t>deathtrt</w:t>
            </w:r>
            <w:proofErr w:type="spellEnd"/>
          </w:p>
        </w:tc>
        <w:tc>
          <w:tcPr>
            <w:tcW w:w="1333" w:type="dxa"/>
          </w:tcPr>
          <w:p w:rsidR="00636932" w:rsidRDefault="00636932" w:rsidP="00636932">
            <w:pPr>
              <w:rPr>
                <w:b/>
              </w:rPr>
            </w:pPr>
          </w:p>
        </w:tc>
        <w:tc>
          <w:tcPr>
            <w:tcW w:w="1333" w:type="dxa"/>
          </w:tcPr>
          <w:p w:rsidR="00636932" w:rsidRPr="0020283A" w:rsidRDefault="00636932" w:rsidP="00636932"/>
        </w:tc>
      </w:tr>
      <w:tr w:rsidR="001250D7" w:rsidTr="00636932">
        <w:trPr>
          <w:trHeight w:val="1804"/>
        </w:trPr>
        <w:tc>
          <w:tcPr>
            <w:tcW w:w="1650" w:type="dxa"/>
          </w:tcPr>
          <w:p w:rsidR="00636932" w:rsidRDefault="00636932" w:rsidP="00636932">
            <w:r>
              <w:t>Description</w:t>
            </w:r>
          </w:p>
        </w:tc>
        <w:tc>
          <w:tcPr>
            <w:tcW w:w="1797" w:type="dxa"/>
          </w:tcPr>
          <w:p w:rsidR="00636932" w:rsidRDefault="00636932" w:rsidP="00636932">
            <w:r>
              <w:t xml:space="preserve">Identification number for arm – this needs to match adverse event reporting groups dataset above </w:t>
            </w:r>
          </w:p>
        </w:tc>
        <w:tc>
          <w:tcPr>
            <w:tcW w:w="1941" w:type="dxa"/>
          </w:tcPr>
          <w:p w:rsidR="00636932" w:rsidRDefault="00636932" w:rsidP="00636932">
            <w:proofErr w:type="spellStart"/>
            <w:r>
              <w:t>Meddra</w:t>
            </w:r>
            <w:proofErr w:type="spellEnd"/>
            <w:r>
              <w:t xml:space="preserve"> system organ class for SAE </w:t>
            </w:r>
          </w:p>
        </w:tc>
        <w:tc>
          <w:tcPr>
            <w:tcW w:w="1457" w:type="dxa"/>
          </w:tcPr>
          <w:p w:rsidR="00636932" w:rsidRDefault="00636932" w:rsidP="00636932">
            <w:r>
              <w:t xml:space="preserve">SAE term </w:t>
            </w:r>
          </w:p>
        </w:tc>
        <w:tc>
          <w:tcPr>
            <w:tcW w:w="1410" w:type="dxa"/>
          </w:tcPr>
          <w:p w:rsidR="00636932" w:rsidRDefault="00636932" w:rsidP="00636932">
            <w:r>
              <w:t>Additional description</w:t>
            </w:r>
          </w:p>
        </w:tc>
        <w:tc>
          <w:tcPr>
            <w:tcW w:w="2002" w:type="dxa"/>
          </w:tcPr>
          <w:p w:rsidR="001A4D4B" w:rsidRDefault="001A4D4B" w:rsidP="00636932">
            <w:r>
              <w:t xml:space="preserve">Assessment type </w:t>
            </w:r>
          </w:p>
          <w:p w:rsidR="00636932" w:rsidRDefault="00636932" w:rsidP="00636932">
            <w:r>
              <w:t>1 for Systematic</w:t>
            </w:r>
          </w:p>
          <w:p w:rsidR="00636932" w:rsidRDefault="00636932" w:rsidP="00636932">
            <w:r>
              <w:t>2 for Non-Systematic</w:t>
            </w:r>
          </w:p>
        </w:tc>
        <w:tc>
          <w:tcPr>
            <w:tcW w:w="1916" w:type="dxa"/>
          </w:tcPr>
          <w:p w:rsidR="00636932" w:rsidRDefault="00636932" w:rsidP="00636932">
            <w:r>
              <w:t xml:space="preserve">Number of patients experiencing event </w:t>
            </w:r>
          </w:p>
        </w:tc>
        <w:tc>
          <w:tcPr>
            <w:tcW w:w="1553" w:type="dxa"/>
          </w:tcPr>
          <w:p w:rsidR="00636932" w:rsidRDefault="00636932" w:rsidP="00636932">
            <w:r>
              <w:t>Number of occurrences of event</w:t>
            </w:r>
          </w:p>
        </w:tc>
        <w:tc>
          <w:tcPr>
            <w:tcW w:w="1553" w:type="dxa"/>
          </w:tcPr>
          <w:p w:rsidR="00636932" w:rsidRDefault="00636932" w:rsidP="00636932">
            <w:r>
              <w:t>Number of occurrences caused by treatment</w:t>
            </w:r>
          </w:p>
        </w:tc>
        <w:tc>
          <w:tcPr>
            <w:tcW w:w="1476" w:type="dxa"/>
          </w:tcPr>
          <w:p w:rsidR="00636932" w:rsidRDefault="00636932" w:rsidP="00636932">
            <w:r>
              <w:t xml:space="preserve">Number of deaths for event   </w:t>
            </w:r>
          </w:p>
        </w:tc>
        <w:tc>
          <w:tcPr>
            <w:tcW w:w="1503" w:type="dxa"/>
          </w:tcPr>
          <w:p w:rsidR="00636932" w:rsidRDefault="00636932" w:rsidP="00636932">
            <w:r>
              <w:t xml:space="preserve">Number of deaths due to treatment </w:t>
            </w:r>
          </w:p>
        </w:tc>
        <w:tc>
          <w:tcPr>
            <w:tcW w:w="1333" w:type="dxa"/>
          </w:tcPr>
          <w:p w:rsidR="00636932" w:rsidRDefault="00636932" w:rsidP="00636932"/>
        </w:tc>
        <w:tc>
          <w:tcPr>
            <w:tcW w:w="1333" w:type="dxa"/>
          </w:tcPr>
          <w:p w:rsidR="00636932" w:rsidRDefault="00EE1D58" w:rsidP="00EE1D58">
            <w:r>
              <w:t xml:space="preserve">The number at risk is merged in the program </w:t>
            </w:r>
            <w:r w:rsidR="00636932" w:rsidRPr="0020283A">
              <w:t xml:space="preserve">to be the number of patients exposed for each </w:t>
            </w:r>
            <w:r w:rsidR="00636932" w:rsidRPr="0020283A">
              <w:lastRenderedPageBreak/>
              <w:t>arm</w:t>
            </w:r>
            <w:r>
              <w:t xml:space="preserve"> and is equ</w:t>
            </w:r>
            <w:r w:rsidR="003D14FE">
              <w:t>ivalent to the safety population</w:t>
            </w:r>
          </w:p>
        </w:tc>
      </w:tr>
      <w:tr w:rsidR="001250D7" w:rsidTr="00636932">
        <w:trPr>
          <w:trHeight w:val="458"/>
        </w:trPr>
        <w:tc>
          <w:tcPr>
            <w:tcW w:w="1650" w:type="dxa"/>
          </w:tcPr>
          <w:p w:rsidR="00636932" w:rsidRDefault="00636932" w:rsidP="00F170E1">
            <w:r>
              <w:lastRenderedPageBreak/>
              <w:t>Variable attributes</w:t>
            </w:r>
          </w:p>
        </w:tc>
        <w:tc>
          <w:tcPr>
            <w:tcW w:w="1797" w:type="dxa"/>
          </w:tcPr>
          <w:p w:rsidR="00636932" w:rsidRDefault="00636932" w:rsidP="00F170E1">
            <w:r>
              <w:t>numeric</w:t>
            </w:r>
          </w:p>
        </w:tc>
        <w:tc>
          <w:tcPr>
            <w:tcW w:w="1941" w:type="dxa"/>
          </w:tcPr>
          <w:p w:rsidR="00636932" w:rsidRDefault="00636932" w:rsidP="00F170E1">
            <w:r>
              <w:t>Text</w:t>
            </w:r>
          </w:p>
          <w:p w:rsidR="0047570F" w:rsidRDefault="001250D7" w:rsidP="00D9166B">
            <w:r>
              <w:t>(Length=</w:t>
            </w:r>
            <w:del w:id="0" w:author="Kara-Louise Royle" w:date="2017-07-11T11:57:00Z">
              <w:r w:rsidDel="00D9166B">
                <w:delText>250</w:delText>
              </w:r>
            </w:del>
            <w:ins w:id="1" w:author="Kara-Louise Royle" w:date="2017-07-11T11:57:00Z">
              <w:r w:rsidR="00D9166B">
                <w:t>100</w:t>
              </w:r>
            </w:ins>
            <w:r w:rsidR="0047570F">
              <w:t>)</w:t>
            </w:r>
          </w:p>
        </w:tc>
        <w:tc>
          <w:tcPr>
            <w:tcW w:w="1457" w:type="dxa"/>
          </w:tcPr>
          <w:p w:rsidR="00636932" w:rsidRDefault="004903D0" w:rsidP="00F170E1">
            <w:r>
              <w:t>Text (length=</w:t>
            </w:r>
            <w:r w:rsidR="00636932">
              <w:t>100)</w:t>
            </w:r>
          </w:p>
        </w:tc>
        <w:tc>
          <w:tcPr>
            <w:tcW w:w="1410" w:type="dxa"/>
          </w:tcPr>
          <w:p w:rsidR="00636932" w:rsidRDefault="004903D0" w:rsidP="00F170E1">
            <w:r>
              <w:t>Text (length=</w:t>
            </w:r>
            <w:r w:rsidR="00636932">
              <w:t>250)</w:t>
            </w:r>
          </w:p>
        </w:tc>
        <w:tc>
          <w:tcPr>
            <w:tcW w:w="2002" w:type="dxa"/>
          </w:tcPr>
          <w:p w:rsidR="00636932" w:rsidRDefault="00636932" w:rsidP="00F170E1">
            <w:r>
              <w:t>numeric</w:t>
            </w:r>
          </w:p>
        </w:tc>
        <w:tc>
          <w:tcPr>
            <w:tcW w:w="1916" w:type="dxa"/>
          </w:tcPr>
          <w:p w:rsidR="00636932" w:rsidRDefault="00636932" w:rsidP="00F170E1">
            <w:r>
              <w:t>numeric</w:t>
            </w:r>
          </w:p>
        </w:tc>
        <w:tc>
          <w:tcPr>
            <w:tcW w:w="1553" w:type="dxa"/>
          </w:tcPr>
          <w:p w:rsidR="00636932" w:rsidRDefault="00636932" w:rsidP="00F170E1">
            <w:r>
              <w:t>numeric</w:t>
            </w:r>
          </w:p>
        </w:tc>
        <w:tc>
          <w:tcPr>
            <w:tcW w:w="1553" w:type="dxa"/>
          </w:tcPr>
          <w:p w:rsidR="00636932" w:rsidRDefault="00636932" w:rsidP="00F170E1">
            <w:r>
              <w:t>numeric</w:t>
            </w:r>
          </w:p>
        </w:tc>
        <w:tc>
          <w:tcPr>
            <w:tcW w:w="1476" w:type="dxa"/>
          </w:tcPr>
          <w:p w:rsidR="00636932" w:rsidRDefault="00636932" w:rsidP="00F170E1">
            <w:r>
              <w:t>numeric</w:t>
            </w:r>
          </w:p>
        </w:tc>
        <w:tc>
          <w:tcPr>
            <w:tcW w:w="1503" w:type="dxa"/>
          </w:tcPr>
          <w:p w:rsidR="00636932" w:rsidRDefault="00636932" w:rsidP="00F170E1">
            <w:r>
              <w:t>numeric</w:t>
            </w:r>
          </w:p>
        </w:tc>
        <w:tc>
          <w:tcPr>
            <w:tcW w:w="1333" w:type="dxa"/>
          </w:tcPr>
          <w:p w:rsidR="00636932" w:rsidRDefault="00636932" w:rsidP="00F170E1"/>
        </w:tc>
        <w:tc>
          <w:tcPr>
            <w:tcW w:w="1333" w:type="dxa"/>
          </w:tcPr>
          <w:p w:rsidR="00636932" w:rsidRDefault="00636932" w:rsidP="00F170E1"/>
        </w:tc>
      </w:tr>
    </w:tbl>
    <w:p w:rsidR="00FD7506" w:rsidRDefault="00FD7506" w:rsidP="00A15EFE">
      <w:pPr>
        <w:pStyle w:val="Heading1"/>
      </w:pPr>
    </w:p>
    <w:p w:rsidR="00A15EFE" w:rsidRDefault="00A15EFE" w:rsidP="00A15EFE">
      <w:pPr>
        <w:pStyle w:val="Heading1"/>
      </w:pPr>
      <w:r>
        <w:t xml:space="preserve">Adverse Events </w:t>
      </w:r>
    </w:p>
    <w:p w:rsidR="00A15EFE" w:rsidRDefault="00A15EFE" w:rsidP="00A15EFE">
      <w:r>
        <w:t>A derived dataset from final analysis –</w:t>
      </w:r>
      <w:r w:rsidR="00CF1CDA">
        <w:t xml:space="preserve"> Each </w:t>
      </w:r>
      <w:r>
        <w:t>AE</w:t>
      </w:r>
      <w:r w:rsidR="00A16943">
        <w:t xml:space="preserve"> term</w:t>
      </w:r>
      <w:r>
        <w:t xml:space="preserve"> should have the same number of rows as the number of groups (make numbers 0 if didn’t occur in arm) </w:t>
      </w:r>
    </w:p>
    <w:p w:rsidR="00A15EFE" w:rsidRDefault="00A15EFE" w:rsidP="00A15EFE">
      <w:pPr>
        <w:rPr>
          <w:b/>
        </w:rPr>
      </w:pPr>
      <w:r>
        <w:rPr>
          <w:b/>
        </w:rPr>
        <w:t xml:space="preserve">Dataset name: </w:t>
      </w:r>
      <w:proofErr w:type="spellStart"/>
      <w:r w:rsidR="00CF1CDA">
        <w:rPr>
          <w:b/>
        </w:rPr>
        <w:t>Eudract</w:t>
      </w:r>
      <w:r>
        <w:rPr>
          <w:b/>
        </w:rPr>
        <w:t>AE</w:t>
      </w:r>
      <w:proofErr w:type="spellEnd"/>
    </w:p>
    <w:p w:rsidR="00A15EFE" w:rsidRDefault="00A15EFE" w:rsidP="00A15EFE">
      <w:pPr>
        <w:rPr>
          <w:b/>
        </w:rPr>
      </w:pPr>
    </w:p>
    <w:tbl>
      <w:tblPr>
        <w:tblStyle w:val="TableGrid"/>
        <w:tblW w:w="17430" w:type="dxa"/>
        <w:tblLook w:val="04A0" w:firstRow="1" w:lastRow="0" w:firstColumn="1" w:lastColumn="0" w:noHBand="0" w:noVBand="1"/>
      </w:tblPr>
      <w:tblGrid>
        <w:gridCol w:w="1683"/>
        <w:gridCol w:w="1829"/>
        <w:gridCol w:w="2118"/>
        <w:gridCol w:w="1571"/>
        <w:gridCol w:w="1571"/>
        <w:gridCol w:w="2096"/>
        <w:gridCol w:w="1965"/>
        <w:gridCol w:w="1557"/>
        <w:gridCol w:w="1493"/>
        <w:gridCol w:w="1547"/>
      </w:tblGrid>
      <w:tr w:rsidR="004903D0" w:rsidTr="00811956">
        <w:trPr>
          <w:trHeight w:val="271"/>
        </w:trPr>
        <w:tc>
          <w:tcPr>
            <w:tcW w:w="1696" w:type="dxa"/>
          </w:tcPr>
          <w:p w:rsidR="00811956" w:rsidRPr="00596E6D" w:rsidRDefault="00811956" w:rsidP="00F170E1">
            <w:pPr>
              <w:rPr>
                <w:sz w:val="16"/>
                <w:szCs w:val="16"/>
              </w:rPr>
            </w:pPr>
            <w:r w:rsidRPr="00596E6D">
              <w:rPr>
                <w:sz w:val="16"/>
                <w:szCs w:val="16"/>
              </w:rPr>
              <w:t>Bold=required field</w:t>
            </w:r>
          </w:p>
        </w:tc>
        <w:tc>
          <w:tcPr>
            <w:tcW w:w="1843" w:type="dxa"/>
          </w:tcPr>
          <w:p w:rsidR="00811956" w:rsidRPr="00596E6D" w:rsidRDefault="00811956" w:rsidP="00F170E1">
            <w:pPr>
              <w:rPr>
                <w:b/>
              </w:rPr>
            </w:pPr>
            <w:proofErr w:type="spellStart"/>
            <w:r w:rsidRPr="00596E6D">
              <w:rPr>
                <w:b/>
              </w:rPr>
              <w:t>idn</w:t>
            </w:r>
            <w:proofErr w:type="spellEnd"/>
          </w:p>
        </w:tc>
        <w:tc>
          <w:tcPr>
            <w:tcW w:w="2126" w:type="dxa"/>
          </w:tcPr>
          <w:p w:rsidR="00811956" w:rsidRPr="00596E6D" w:rsidRDefault="00811956" w:rsidP="00F170E1">
            <w:pPr>
              <w:rPr>
                <w:b/>
              </w:rPr>
            </w:pPr>
            <w:r>
              <w:rPr>
                <w:b/>
              </w:rPr>
              <w:t>SOC</w:t>
            </w:r>
          </w:p>
        </w:tc>
        <w:tc>
          <w:tcPr>
            <w:tcW w:w="1560" w:type="dxa"/>
          </w:tcPr>
          <w:p w:rsidR="00811956" w:rsidRPr="00D706A7" w:rsidRDefault="00811956" w:rsidP="00F170E1">
            <w:pPr>
              <w:rPr>
                <w:b/>
              </w:rPr>
            </w:pPr>
            <w:r w:rsidRPr="00D706A7">
              <w:rPr>
                <w:b/>
              </w:rPr>
              <w:t>term</w:t>
            </w:r>
          </w:p>
        </w:tc>
        <w:tc>
          <w:tcPr>
            <w:tcW w:w="1417" w:type="dxa"/>
          </w:tcPr>
          <w:p w:rsidR="00811956" w:rsidRPr="00D706A7" w:rsidRDefault="00811956" w:rsidP="00F170E1">
            <w:proofErr w:type="spellStart"/>
            <w:r w:rsidRPr="00D706A7">
              <w:t>desc</w:t>
            </w:r>
            <w:proofErr w:type="spellEnd"/>
          </w:p>
        </w:tc>
        <w:tc>
          <w:tcPr>
            <w:tcW w:w="2126" w:type="dxa"/>
          </w:tcPr>
          <w:p w:rsidR="00811956" w:rsidRPr="00596E6D" w:rsidRDefault="00811956" w:rsidP="00F170E1">
            <w:pPr>
              <w:rPr>
                <w:b/>
              </w:rPr>
            </w:pPr>
            <w:proofErr w:type="spellStart"/>
            <w:r>
              <w:rPr>
                <w:b/>
              </w:rPr>
              <w:t>Asstype</w:t>
            </w:r>
            <w:proofErr w:type="spellEnd"/>
          </w:p>
        </w:tc>
        <w:tc>
          <w:tcPr>
            <w:tcW w:w="1985" w:type="dxa"/>
          </w:tcPr>
          <w:p w:rsidR="00811956" w:rsidRPr="00596E6D" w:rsidRDefault="00811956" w:rsidP="00F170E1">
            <w:pPr>
              <w:rPr>
                <w:b/>
              </w:rPr>
            </w:pPr>
            <w:proofErr w:type="spellStart"/>
            <w:r>
              <w:rPr>
                <w:b/>
              </w:rPr>
              <w:t>patsn</w:t>
            </w:r>
            <w:proofErr w:type="spellEnd"/>
          </w:p>
        </w:tc>
        <w:tc>
          <w:tcPr>
            <w:tcW w:w="1559" w:type="dxa"/>
          </w:tcPr>
          <w:p w:rsidR="00811956" w:rsidRPr="00596E6D" w:rsidRDefault="00811956" w:rsidP="00F170E1">
            <w:pPr>
              <w:rPr>
                <w:b/>
              </w:rPr>
            </w:pPr>
            <w:r>
              <w:rPr>
                <w:b/>
              </w:rPr>
              <w:t>occur</w:t>
            </w:r>
          </w:p>
        </w:tc>
        <w:tc>
          <w:tcPr>
            <w:tcW w:w="1559" w:type="dxa"/>
          </w:tcPr>
          <w:p w:rsidR="00811956" w:rsidRDefault="00811956" w:rsidP="00F170E1">
            <w:pPr>
              <w:rPr>
                <w:b/>
              </w:rPr>
            </w:pPr>
          </w:p>
        </w:tc>
        <w:tc>
          <w:tcPr>
            <w:tcW w:w="1559" w:type="dxa"/>
          </w:tcPr>
          <w:p w:rsidR="00811956" w:rsidRPr="00811956" w:rsidRDefault="00811956" w:rsidP="00F170E1">
            <w:pPr>
              <w:rPr>
                <w:i/>
              </w:rPr>
            </w:pPr>
          </w:p>
        </w:tc>
      </w:tr>
      <w:tr w:rsidR="004903D0" w:rsidTr="00811956">
        <w:trPr>
          <w:trHeight w:val="1804"/>
        </w:trPr>
        <w:tc>
          <w:tcPr>
            <w:tcW w:w="1696" w:type="dxa"/>
          </w:tcPr>
          <w:p w:rsidR="00811956" w:rsidRDefault="00811956" w:rsidP="00F170E1">
            <w:r>
              <w:t>Description</w:t>
            </w:r>
          </w:p>
        </w:tc>
        <w:tc>
          <w:tcPr>
            <w:tcW w:w="1843" w:type="dxa"/>
          </w:tcPr>
          <w:p w:rsidR="00811956" w:rsidRDefault="00811956" w:rsidP="00F170E1">
            <w:r>
              <w:t xml:space="preserve">Identification number for arm – this needs to match adverse event reporting groups dataset above </w:t>
            </w:r>
          </w:p>
        </w:tc>
        <w:tc>
          <w:tcPr>
            <w:tcW w:w="2126" w:type="dxa"/>
          </w:tcPr>
          <w:p w:rsidR="00811956" w:rsidRDefault="00811956" w:rsidP="00CF1CDA">
            <w:proofErr w:type="spellStart"/>
            <w:r>
              <w:t>Meddra</w:t>
            </w:r>
            <w:proofErr w:type="spellEnd"/>
            <w:r>
              <w:t xml:space="preserve"> system organ class for AE </w:t>
            </w:r>
          </w:p>
        </w:tc>
        <w:tc>
          <w:tcPr>
            <w:tcW w:w="1560" w:type="dxa"/>
          </w:tcPr>
          <w:p w:rsidR="00811956" w:rsidRDefault="00811956" w:rsidP="00F170E1">
            <w:r>
              <w:t xml:space="preserve">AE term </w:t>
            </w:r>
          </w:p>
        </w:tc>
        <w:tc>
          <w:tcPr>
            <w:tcW w:w="1417" w:type="dxa"/>
          </w:tcPr>
          <w:p w:rsidR="00811956" w:rsidRDefault="00811956" w:rsidP="00F170E1">
            <w:r>
              <w:t>Additional description</w:t>
            </w:r>
          </w:p>
        </w:tc>
        <w:tc>
          <w:tcPr>
            <w:tcW w:w="2126" w:type="dxa"/>
          </w:tcPr>
          <w:p w:rsidR="001A4D4B" w:rsidRDefault="001A4D4B" w:rsidP="00F170E1">
            <w:r>
              <w:t>Assessment type</w:t>
            </w:r>
          </w:p>
          <w:p w:rsidR="00811956" w:rsidRDefault="00811956" w:rsidP="00F170E1">
            <w:r>
              <w:t>1 for Systematic</w:t>
            </w:r>
          </w:p>
          <w:p w:rsidR="00811956" w:rsidRDefault="00811956" w:rsidP="00F170E1">
            <w:r>
              <w:t>2 for Non-Systematic</w:t>
            </w:r>
          </w:p>
        </w:tc>
        <w:tc>
          <w:tcPr>
            <w:tcW w:w="1985" w:type="dxa"/>
          </w:tcPr>
          <w:p w:rsidR="00811956" w:rsidRDefault="00811956" w:rsidP="00F170E1">
            <w:r>
              <w:t xml:space="preserve">Number of patients experiencing event </w:t>
            </w:r>
          </w:p>
        </w:tc>
        <w:tc>
          <w:tcPr>
            <w:tcW w:w="1559" w:type="dxa"/>
          </w:tcPr>
          <w:p w:rsidR="00811956" w:rsidRDefault="00811956" w:rsidP="00F170E1">
            <w:r>
              <w:t>Number of occurrences of event</w:t>
            </w:r>
          </w:p>
        </w:tc>
        <w:tc>
          <w:tcPr>
            <w:tcW w:w="1559" w:type="dxa"/>
          </w:tcPr>
          <w:p w:rsidR="00811956" w:rsidRDefault="00811956" w:rsidP="00F170E1"/>
        </w:tc>
        <w:tc>
          <w:tcPr>
            <w:tcW w:w="1559" w:type="dxa"/>
          </w:tcPr>
          <w:p w:rsidR="00811956" w:rsidRDefault="00EE1D58" w:rsidP="00F170E1">
            <w:r w:rsidRPr="00EE1D58">
              <w:t>The number at risk is merged in the program to be the number of patients exposed for each arm and is equivalent to the safety population</w:t>
            </w:r>
          </w:p>
        </w:tc>
      </w:tr>
      <w:tr w:rsidR="004903D0" w:rsidTr="00811956">
        <w:trPr>
          <w:trHeight w:val="458"/>
        </w:trPr>
        <w:tc>
          <w:tcPr>
            <w:tcW w:w="1696" w:type="dxa"/>
          </w:tcPr>
          <w:p w:rsidR="00811956" w:rsidRDefault="00811956" w:rsidP="00F170E1">
            <w:r>
              <w:t>Variable attributes</w:t>
            </w:r>
          </w:p>
        </w:tc>
        <w:tc>
          <w:tcPr>
            <w:tcW w:w="1843" w:type="dxa"/>
          </w:tcPr>
          <w:p w:rsidR="00811956" w:rsidRDefault="00811956" w:rsidP="00F170E1">
            <w:r>
              <w:t>numeric</w:t>
            </w:r>
          </w:p>
        </w:tc>
        <w:tc>
          <w:tcPr>
            <w:tcW w:w="2126" w:type="dxa"/>
          </w:tcPr>
          <w:p w:rsidR="00811956" w:rsidRDefault="00811956" w:rsidP="00832C7A">
            <w:r>
              <w:t xml:space="preserve">Text </w:t>
            </w:r>
            <w:r w:rsidR="001250D7">
              <w:t>(length=</w:t>
            </w:r>
            <w:del w:id="2" w:author="Kara-Louise Royle" w:date="2017-07-11T11:03:00Z">
              <w:r w:rsidR="001250D7" w:rsidDel="00832C7A">
                <w:delText>250</w:delText>
              </w:r>
            </w:del>
            <w:ins w:id="3" w:author="Kara-Louise Royle" w:date="2017-07-11T11:03:00Z">
              <w:r w:rsidR="00832C7A">
                <w:t>100</w:t>
              </w:r>
            </w:ins>
            <w:r w:rsidR="001250D7">
              <w:t>)</w:t>
            </w:r>
          </w:p>
        </w:tc>
        <w:tc>
          <w:tcPr>
            <w:tcW w:w="1560" w:type="dxa"/>
          </w:tcPr>
          <w:p w:rsidR="00811956" w:rsidRDefault="00811956" w:rsidP="004903D0">
            <w:r>
              <w:t>Text (</w:t>
            </w:r>
            <w:r w:rsidR="004903D0">
              <w:t>length=</w:t>
            </w:r>
            <w:r>
              <w:t>100)</w:t>
            </w:r>
          </w:p>
        </w:tc>
        <w:tc>
          <w:tcPr>
            <w:tcW w:w="1417" w:type="dxa"/>
          </w:tcPr>
          <w:p w:rsidR="00811956" w:rsidRDefault="00811956" w:rsidP="004903D0">
            <w:r>
              <w:t>Text (</w:t>
            </w:r>
            <w:r w:rsidR="004903D0">
              <w:t>length=</w:t>
            </w:r>
            <w:r>
              <w:t>250)</w:t>
            </w:r>
          </w:p>
        </w:tc>
        <w:tc>
          <w:tcPr>
            <w:tcW w:w="2126" w:type="dxa"/>
          </w:tcPr>
          <w:p w:rsidR="00811956" w:rsidRDefault="00811956" w:rsidP="00F170E1">
            <w:r>
              <w:t>numeric</w:t>
            </w:r>
          </w:p>
        </w:tc>
        <w:tc>
          <w:tcPr>
            <w:tcW w:w="1985" w:type="dxa"/>
          </w:tcPr>
          <w:p w:rsidR="00811956" w:rsidRDefault="00811956" w:rsidP="00F170E1">
            <w:r>
              <w:t>numeric</w:t>
            </w:r>
          </w:p>
        </w:tc>
        <w:tc>
          <w:tcPr>
            <w:tcW w:w="1559" w:type="dxa"/>
          </w:tcPr>
          <w:p w:rsidR="00811956" w:rsidRDefault="00811956" w:rsidP="00F170E1">
            <w:r>
              <w:t>numeric</w:t>
            </w:r>
          </w:p>
        </w:tc>
        <w:tc>
          <w:tcPr>
            <w:tcW w:w="1559" w:type="dxa"/>
          </w:tcPr>
          <w:p w:rsidR="00811956" w:rsidRDefault="00811956" w:rsidP="00F170E1"/>
        </w:tc>
        <w:tc>
          <w:tcPr>
            <w:tcW w:w="1559" w:type="dxa"/>
          </w:tcPr>
          <w:p w:rsidR="00811956" w:rsidRDefault="00811956" w:rsidP="00F170E1"/>
        </w:tc>
      </w:tr>
    </w:tbl>
    <w:p w:rsidR="00325675" w:rsidRDefault="00325675" w:rsidP="002A237B"/>
    <w:p w:rsidR="00437B64" w:rsidRDefault="00437B64" w:rsidP="002A237B">
      <w:r>
        <w:t>If AEs are not reported an empty dataset still needs to be created for the programs to work:</w:t>
      </w:r>
    </w:p>
    <w:p w:rsidR="00437B64" w:rsidRDefault="00437B64" w:rsidP="00437B64">
      <w:pPr>
        <w:autoSpaceDE w:val="0"/>
        <w:autoSpaceDN w:val="0"/>
        <w:adjustRightInd w:val="0"/>
        <w:spacing w:before="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EudractAE</w:t>
      </w:r>
      <w:proofErr w:type="spellEnd"/>
      <w:r>
        <w:rPr>
          <w:rFonts w:ascii="Courier New" w:hAnsi="Courier New" w:cs="Courier New"/>
          <w:color w:val="000000"/>
          <w:sz w:val="20"/>
          <w:szCs w:val="20"/>
          <w:shd w:val="clear" w:color="auto" w:fill="FFFFFF"/>
        </w:rPr>
        <w:t>;</w:t>
      </w:r>
    </w:p>
    <w:p w:rsidR="00437B64" w:rsidRDefault="00437B64" w:rsidP="00437B64">
      <w:pPr>
        <w:autoSpaceDE w:val="0"/>
        <w:autoSpaceDN w:val="0"/>
        <w:adjustRightInd w:val="0"/>
        <w:spacing w:before="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length</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term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desc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250</w:t>
      </w:r>
      <w:r>
        <w:rPr>
          <w:rFonts w:ascii="Courier New" w:hAnsi="Courier New" w:cs="Courier New"/>
          <w:color w:val="000000"/>
          <w:sz w:val="20"/>
          <w:szCs w:val="20"/>
          <w:shd w:val="clear" w:color="auto" w:fill="FFFFFF"/>
        </w:rPr>
        <w:t>;</w:t>
      </w:r>
    </w:p>
    <w:p w:rsidR="00437B64" w:rsidRDefault="00437B64" w:rsidP="00437B64">
      <w:pPr>
        <w:autoSpaceDE w:val="0"/>
        <w:autoSpaceDN w:val="0"/>
        <w:adjustRightInd w:val="0"/>
        <w:spacing w:before="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call</w:t>
      </w:r>
      <w:proofErr w:type="gramEnd"/>
      <w:r>
        <w:rPr>
          <w:rFonts w:ascii="Courier New" w:hAnsi="Courier New" w:cs="Courier New"/>
          <w:color w:val="000000"/>
          <w:sz w:val="20"/>
          <w:szCs w:val="20"/>
          <w:shd w:val="clear" w:color="auto" w:fill="FFFFFF"/>
        </w:rPr>
        <w:t xml:space="preserve"> missing(</w:t>
      </w:r>
      <w:proofErr w:type="spellStart"/>
      <w:r>
        <w:rPr>
          <w:rFonts w:ascii="Courier New" w:hAnsi="Courier New" w:cs="Courier New"/>
          <w:color w:val="000000"/>
          <w:sz w:val="20"/>
          <w:szCs w:val="20"/>
          <w:shd w:val="clear" w:color="auto" w:fill="FFFFFF"/>
        </w:rPr>
        <w:t>idn,soc,term,desc,Asstype,patsn,occur</w:t>
      </w:r>
      <w:proofErr w:type="spellEnd"/>
      <w:r>
        <w:rPr>
          <w:rFonts w:ascii="Courier New" w:hAnsi="Courier New" w:cs="Courier New"/>
          <w:color w:val="000000"/>
          <w:sz w:val="20"/>
          <w:szCs w:val="20"/>
          <w:shd w:val="clear" w:color="auto" w:fill="FFFFFF"/>
        </w:rPr>
        <w:t>);</w:t>
      </w:r>
    </w:p>
    <w:p w:rsidR="00437B64" w:rsidRDefault="00437B64" w:rsidP="00437B64">
      <w:pPr>
        <w:autoSpaceDE w:val="0"/>
        <w:autoSpaceDN w:val="0"/>
        <w:adjustRightInd w:val="0"/>
        <w:spacing w:before="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_N_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437B64" w:rsidRDefault="00437B64" w:rsidP="00437B64">
      <w:pPr>
        <w:autoSpaceDE w:val="0"/>
        <w:autoSpaceDN w:val="0"/>
        <w:adjustRightInd w:val="0"/>
        <w:spacing w:before="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stop</w:t>
      </w:r>
      <w:proofErr w:type="gramEnd"/>
      <w:r>
        <w:rPr>
          <w:rFonts w:ascii="Courier New" w:hAnsi="Courier New" w:cs="Courier New"/>
          <w:color w:val="000000"/>
          <w:sz w:val="20"/>
          <w:szCs w:val="20"/>
          <w:shd w:val="clear" w:color="auto" w:fill="FFFFFF"/>
        </w:rPr>
        <w:t>;</w:t>
      </w:r>
    </w:p>
    <w:p w:rsidR="00437B64" w:rsidRDefault="00437B64" w:rsidP="00437B64">
      <w:pPr>
        <w:autoSpaceDE w:val="0"/>
        <w:autoSpaceDN w:val="0"/>
        <w:adjustRightInd w:val="0"/>
        <w:spacing w:before="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437B64" w:rsidRDefault="00437B64" w:rsidP="002A237B"/>
    <w:p w:rsidR="00437B64" w:rsidRDefault="00437B64" w:rsidP="006003C4">
      <w:pPr>
        <w:pStyle w:val="Heading1"/>
      </w:pPr>
    </w:p>
    <w:p w:rsidR="00437B64" w:rsidRDefault="00437B64" w:rsidP="006003C4">
      <w:pPr>
        <w:pStyle w:val="Heading1"/>
      </w:pPr>
    </w:p>
    <w:p w:rsidR="00387242" w:rsidRDefault="006003C4" w:rsidP="006003C4">
      <w:pPr>
        <w:pStyle w:val="Heading1"/>
      </w:pPr>
      <w:proofErr w:type="spellStart"/>
      <w:r>
        <w:t>XML_Input_checker</w:t>
      </w:r>
      <w:proofErr w:type="spellEnd"/>
      <w:r>
        <w:t xml:space="preserve"> program</w:t>
      </w:r>
    </w:p>
    <w:p w:rsidR="006003C4" w:rsidRDefault="006003C4" w:rsidP="006003C4">
      <w:r>
        <w:t>From three datasets produced (</w:t>
      </w:r>
      <w:proofErr w:type="spellStart"/>
      <w:r>
        <w:rPr>
          <w:b/>
        </w:rPr>
        <w:t>EudractGrps</w:t>
      </w:r>
      <w:proofErr w:type="spellEnd"/>
      <w:r>
        <w:rPr>
          <w:b/>
        </w:rPr>
        <w:t xml:space="preserve"> </w:t>
      </w:r>
      <w:proofErr w:type="spellStart"/>
      <w:r>
        <w:rPr>
          <w:b/>
        </w:rPr>
        <w:t>EudractAE</w:t>
      </w:r>
      <w:proofErr w:type="spellEnd"/>
      <w:r>
        <w:rPr>
          <w:b/>
        </w:rPr>
        <w:t xml:space="preserve">, </w:t>
      </w:r>
      <w:proofErr w:type="spellStart"/>
      <w:r>
        <w:rPr>
          <w:b/>
        </w:rPr>
        <w:t>EudractSAE</w:t>
      </w:r>
      <w:proofErr w:type="spellEnd"/>
      <w:r>
        <w:t>)</w:t>
      </w:r>
      <w:r w:rsidR="00A16943">
        <w:t xml:space="preserve"> for</w:t>
      </w:r>
      <w:r>
        <w:t xml:space="preserve"> a given trial the following checks are made to e</w:t>
      </w:r>
      <w:r w:rsidR="00A16943">
        <w:t>nsure that the XML creator SAS program</w:t>
      </w:r>
      <w:r>
        <w:t xml:space="preserve"> will run</w:t>
      </w:r>
      <w:r w:rsidR="00A16943">
        <w:t xml:space="preserve"> correctly</w:t>
      </w:r>
      <w:r>
        <w:t>:</w:t>
      </w:r>
    </w:p>
    <w:p w:rsidR="006003C4" w:rsidRDefault="006003C4" w:rsidP="006003C4">
      <w:r>
        <w:t>If any of the following conditions are violated an error is produced:</w:t>
      </w:r>
    </w:p>
    <w:p w:rsidR="006003C4" w:rsidRDefault="006003C4" w:rsidP="00A16943">
      <w:pPr>
        <w:pStyle w:val="ListParagraph"/>
        <w:numPr>
          <w:ilvl w:val="0"/>
          <w:numId w:val="11"/>
        </w:numPr>
      </w:pPr>
      <w:r>
        <w:t xml:space="preserve">Each dataset contains only </w:t>
      </w:r>
      <w:r w:rsidR="00A16943">
        <w:t>variab</w:t>
      </w:r>
      <w:r>
        <w:t>les with the correct names, variable types, lengths</w:t>
      </w:r>
      <w:del w:id="4" w:author="Kara-Louise Royle" w:date="2017-07-11T13:12:00Z">
        <w:r w:rsidDel="00AA3294">
          <w:delText xml:space="preserve"> and</w:delText>
        </w:r>
      </w:del>
      <w:ins w:id="5" w:author="Kara-Louise Royle" w:date="2017-07-11T13:12:00Z">
        <w:r w:rsidR="00AA3294">
          <w:t>,</w:t>
        </w:r>
      </w:ins>
      <w:r>
        <w:t xml:space="preserve"> formats</w:t>
      </w:r>
      <w:ins w:id="6" w:author="Kara-Louise Royle" w:date="2017-07-11T13:12:00Z">
        <w:r w:rsidR="00AA3294">
          <w:t xml:space="preserve"> and no labels</w:t>
        </w:r>
      </w:ins>
      <w:r w:rsidR="00A16943">
        <w:t xml:space="preserve"> as specified above</w:t>
      </w:r>
    </w:p>
    <w:p w:rsidR="006003C4" w:rsidRDefault="00A16943" w:rsidP="00A16943">
      <w:pPr>
        <w:pStyle w:val="ListParagraph"/>
        <w:numPr>
          <w:ilvl w:val="0"/>
          <w:numId w:val="11"/>
        </w:numPr>
      </w:pPr>
      <w:r>
        <w:t xml:space="preserve">For required fields in the </w:t>
      </w:r>
      <w:proofErr w:type="spellStart"/>
      <w:r>
        <w:t>Eud</w:t>
      </w:r>
      <w:r w:rsidR="006003C4">
        <w:t>ract</w:t>
      </w:r>
      <w:proofErr w:type="spellEnd"/>
      <w:r w:rsidR="006003C4">
        <w:t xml:space="preserve"> system </w:t>
      </w:r>
      <w:r>
        <w:t>each dataset contains</w:t>
      </w:r>
      <w:r w:rsidR="006003C4">
        <w:t xml:space="preserve"> no missing data</w:t>
      </w:r>
    </w:p>
    <w:p w:rsidR="006003C4" w:rsidRDefault="006003C4" w:rsidP="00A16943">
      <w:pPr>
        <w:pStyle w:val="ListParagraph"/>
        <w:numPr>
          <w:ilvl w:val="0"/>
          <w:numId w:val="11"/>
        </w:numPr>
      </w:pPr>
      <w:r>
        <w:t xml:space="preserve">Each SOC entry in the </w:t>
      </w:r>
      <w:proofErr w:type="spellStart"/>
      <w:r w:rsidRPr="00A16943">
        <w:rPr>
          <w:b/>
        </w:rPr>
        <w:t>EudractAE</w:t>
      </w:r>
      <w:proofErr w:type="spellEnd"/>
      <w:r w:rsidRPr="00A16943">
        <w:t xml:space="preserve"> and </w:t>
      </w:r>
      <w:proofErr w:type="spellStart"/>
      <w:r w:rsidRPr="00A16943">
        <w:rPr>
          <w:b/>
        </w:rPr>
        <w:t>EudractSAE</w:t>
      </w:r>
      <w:proofErr w:type="spellEnd"/>
      <w:r w:rsidRPr="00A16943">
        <w:t xml:space="preserve"> maps to a EU</w:t>
      </w:r>
      <w:r w:rsidR="00A16943" w:rsidRPr="00A16943">
        <w:t>T</w:t>
      </w:r>
      <w:r w:rsidRPr="00A16943">
        <w:t>TC</w:t>
      </w:r>
      <w:r w:rsidR="00A16943" w:rsidRPr="00A16943">
        <w:t xml:space="preserve"> number</w:t>
      </w:r>
      <w:r w:rsidRPr="00A16943">
        <w:t xml:space="preserve">   </w:t>
      </w:r>
      <w:r>
        <w:t xml:space="preserve"> </w:t>
      </w:r>
    </w:p>
    <w:p w:rsidR="006003C4" w:rsidRPr="00A16943" w:rsidRDefault="006003C4" w:rsidP="00A16943">
      <w:pPr>
        <w:pStyle w:val="ListParagraph"/>
        <w:numPr>
          <w:ilvl w:val="0"/>
          <w:numId w:val="11"/>
        </w:numPr>
      </w:pPr>
      <w:r>
        <w:t xml:space="preserve">A unique IDN is specified for each entry in the </w:t>
      </w:r>
      <w:proofErr w:type="spellStart"/>
      <w:r w:rsidRPr="00A16943">
        <w:rPr>
          <w:b/>
        </w:rPr>
        <w:t>EudractGrps</w:t>
      </w:r>
      <w:proofErr w:type="spellEnd"/>
      <w:r w:rsidRPr="00A16943">
        <w:t xml:space="preserve"> dataset</w:t>
      </w:r>
    </w:p>
    <w:p w:rsidR="00A16943" w:rsidRPr="00A16943" w:rsidRDefault="00A16943" w:rsidP="00A16943">
      <w:pPr>
        <w:pStyle w:val="ListParagraph"/>
        <w:numPr>
          <w:ilvl w:val="0"/>
          <w:numId w:val="11"/>
        </w:numPr>
      </w:pPr>
      <w:r w:rsidRPr="00A16943">
        <w:t xml:space="preserve">Each unique event term in </w:t>
      </w:r>
      <w:proofErr w:type="spellStart"/>
      <w:r w:rsidRPr="00A16943">
        <w:rPr>
          <w:b/>
        </w:rPr>
        <w:t>EudractAE</w:t>
      </w:r>
      <w:proofErr w:type="spellEnd"/>
      <w:r w:rsidRPr="00A16943">
        <w:t xml:space="preserve"> and </w:t>
      </w:r>
      <w:proofErr w:type="spellStart"/>
      <w:r w:rsidRPr="00A16943">
        <w:rPr>
          <w:b/>
        </w:rPr>
        <w:t>EudractSAE</w:t>
      </w:r>
      <w:proofErr w:type="spellEnd"/>
      <w:r w:rsidRPr="00A16943">
        <w:t xml:space="preserve"> datasets has one entry for each of the groups defined in the </w:t>
      </w:r>
      <w:proofErr w:type="spellStart"/>
      <w:r w:rsidRPr="00A16943">
        <w:rPr>
          <w:b/>
        </w:rPr>
        <w:t>EudractGrps</w:t>
      </w:r>
      <w:proofErr w:type="spellEnd"/>
      <w:r w:rsidRPr="00A16943">
        <w:t xml:space="preserve"> dataset </w:t>
      </w:r>
    </w:p>
    <w:p w:rsidR="00A16943" w:rsidRDefault="00A16943" w:rsidP="00A16943">
      <w:pPr>
        <w:pStyle w:val="ListParagraph"/>
        <w:numPr>
          <w:ilvl w:val="0"/>
          <w:numId w:val="11"/>
        </w:numPr>
      </w:pPr>
      <w:r>
        <w:t xml:space="preserve">Each </w:t>
      </w:r>
      <w:proofErr w:type="spellStart"/>
      <w:r>
        <w:t>Asstype</w:t>
      </w:r>
      <w:proofErr w:type="spellEnd"/>
      <w:r>
        <w:t xml:space="preserve"> entry in the </w:t>
      </w:r>
      <w:proofErr w:type="spellStart"/>
      <w:r w:rsidRPr="00A16943">
        <w:rPr>
          <w:b/>
        </w:rPr>
        <w:t>EudractAE</w:t>
      </w:r>
      <w:proofErr w:type="spellEnd"/>
      <w:r w:rsidRPr="00A16943">
        <w:t xml:space="preserve"> and </w:t>
      </w:r>
      <w:proofErr w:type="spellStart"/>
      <w:r w:rsidRPr="00A16943">
        <w:rPr>
          <w:b/>
        </w:rPr>
        <w:t>EudractSAE</w:t>
      </w:r>
      <w:proofErr w:type="spellEnd"/>
      <w:r w:rsidRPr="00A16943">
        <w:t xml:space="preserve"> datasets is either 1 or 2.   </w:t>
      </w:r>
      <w:r>
        <w:t xml:space="preserve"> </w:t>
      </w:r>
    </w:p>
    <w:p w:rsidR="00A16943" w:rsidRDefault="00A16943" w:rsidP="006003C4">
      <w:pPr>
        <w:rPr>
          <w:b/>
        </w:rPr>
      </w:pPr>
    </w:p>
    <w:p w:rsidR="006003C4" w:rsidRDefault="006003C4" w:rsidP="006003C4">
      <w:bookmarkStart w:id="7" w:name="_GoBack"/>
      <w:bookmarkEnd w:id="7"/>
    </w:p>
    <w:p w:rsidR="006003C4" w:rsidRPr="006003C4" w:rsidRDefault="006003C4" w:rsidP="006003C4">
      <w:r>
        <w:t xml:space="preserve">  </w:t>
      </w:r>
    </w:p>
    <w:sectPr w:rsidR="006003C4" w:rsidRPr="006003C4" w:rsidSect="00596E6D">
      <w:pgSz w:w="23814" w:h="16839"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0A47E0"/>
    <w:multiLevelType w:val="hybridMultilevel"/>
    <w:tmpl w:val="4E127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a-Louise Royle">
    <w15:presenceInfo w15:providerId="AD" w15:userId="S-1-5-21-1390067357-1993962763-725345543-553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C"/>
    <w:rsid w:val="000A395C"/>
    <w:rsid w:val="001072CC"/>
    <w:rsid w:val="00113047"/>
    <w:rsid w:val="001250D7"/>
    <w:rsid w:val="001A4D4B"/>
    <w:rsid w:val="001C2F45"/>
    <w:rsid w:val="00273123"/>
    <w:rsid w:val="002773CB"/>
    <w:rsid w:val="00294668"/>
    <w:rsid w:val="002A237B"/>
    <w:rsid w:val="00325675"/>
    <w:rsid w:val="00330467"/>
    <w:rsid w:val="003400F1"/>
    <w:rsid w:val="00387242"/>
    <w:rsid w:val="003D14FE"/>
    <w:rsid w:val="00416AA0"/>
    <w:rsid w:val="00437B64"/>
    <w:rsid w:val="00451428"/>
    <w:rsid w:val="0047570F"/>
    <w:rsid w:val="004903D0"/>
    <w:rsid w:val="004C393B"/>
    <w:rsid w:val="005344C0"/>
    <w:rsid w:val="0056264E"/>
    <w:rsid w:val="005738ED"/>
    <w:rsid w:val="00596E6D"/>
    <w:rsid w:val="005B0D14"/>
    <w:rsid w:val="005C161B"/>
    <w:rsid w:val="005D3D12"/>
    <w:rsid w:val="005E6EEE"/>
    <w:rsid w:val="006003C4"/>
    <w:rsid w:val="00636932"/>
    <w:rsid w:val="006422C8"/>
    <w:rsid w:val="00642C07"/>
    <w:rsid w:val="006F163E"/>
    <w:rsid w:val="00811956"/>
    <w:rsid w:val="00832C7A"/>
    <w:rsid w:val="00873D7B"/>
    <w:rsid w:val="00880119"/>
    <w:rsid w:val="00890DD4"/>
    <w:rsid w:val="00890E90"/>
    <w:rsid w:val="0091059B"/>
    <w:rsid w:val="00930117"/>
    <w:rsid w:val="009A7646"/>
    <w:rsid w:val="00A15EFE"/>
    <w:rsid w:val="00A16943"/>
    <w:rsid w:val="00A35E89"/>
    <w:rsid w:val="00A36CF5"/>
    <w:rsid w:val="00AA3294"/>
    <w:rsid w:val="00AD1B4C"/>
    <w:rsid w:val="00AD3173"/>
    <w:rsid w:val="00B23E4E"/>
    <w:rsid w:val="00B3772F"/>
    <w:rsid w:val="00B71B6D"/>
    <w:rsid w:val="00B73992"/>
    <w:rsid w:val="00B7564E"/>
    <w:rsid w:val="00B80533"/>
    <w:rsid w:val="00B85913"/>
    <w:rsid w:val="00BF7C01"/>
    <w:rsid w:val="00C40A53"/>
    <w:rsid w:val="00C43089"/>
    <w:rsid w:val="00CA19CD"/>
    <w:rsid w:val="00CF1CDA"/>
    <w:rsid w:val="00D00D33"/>
    <w:rsid w:val="00D706A7"/>
    <w:rsid w:val="00D9166B"/>
    <w:rsid w:val="00E057DF"/>
    <w:rsid w:val="00E209F2"/>
    <w:rsid w:val="00E949DC"/>
    <w:rsid w:val="00EB66B1"/>
    <w:rsid w:val="00EE1D58"/>
    <w:rsid w:val="00F367F1"/>
    <w:rsid w:val="00F419B2"/>
    <w:rsid w:val="00F902B9"/>
    <w:rsid w:val="00FA2E34"/>
    <w:rsid w:val="00FA6E0B"/>
    <w:rsid w:val="00FB27E7"/>
    <w:rsid w:val="00FD7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C5469-3FE7-4C86-B495-D6C70DDF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table" w:styleId="TableGrid">
    <w:name w:val="Table Grid"/>
    <w:basedOn w:val="TableNormal"/>
    <w:uiPriority w:val="59"/>
    <w:rsid w:val="005D3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29466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16943"/>
    <w:pPr>
      <w:ind w:left="720"/>
      <w:contextualSpacing/>
    </w:pPr>
  </w:style>
  <w:style w:type="paragraph" w:styleId="BalloonText">
    <w:name w:val="Balloon Text"/>
    <w:basedOn w:val="Normal"/>
    <w:link w:val="BalloonTextChar"/>
    <w:uiPriority w:val="99"/>
    <w:semiHidden/>
    <w:unhideWhenUsed/>
    <w:rsid w:val="00832C7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C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692767">
      <w:bodyDiv w:val="1"/>
      <w:marLeft w:val="0"/>
      <w:marRight w:val="0"/>
      <w:marTop w:val="0"/>
      <w:marBottom w:val="0"/>
      <w:divBdr>
        <w:top w:val="none" w:sz="0" w:space="0" w:color="auto"/>
        <w:left w:val="none" w:sz="0" w:space="0" w:color="auto"/>
        <w:bottom w:val="none" w:sz="0" w:space="0" w:color="auto"/>
        <w:right w:val="none" w:sz="0" w:space="0" w:color="auto"/>
      </w:divBdr>
      <w:divsChild>
        <w:div w:id="850487420">
          <w:marLeft w:val="0"/>
          <w:marRight w:val="0"/>
          <w:marTop w:val="0"/>
          <w:marBottom w:val="0"/>
          <w:divBdr>
            <w:top w:val="none" w:sz="0" w:space="0" w:color="auto"/>
            <w:left w:val="none" w:sz="0" w:space="0" w:color="auto"/>
            <w:bottom w:val="none" w:sz="0" w:space="0" w:color="auto"/>
            <w:right w:val="none" w:sz="0" w:space="0" w:color="auto"/>
          </w:divBdr>
        </w:div>
        <w:div w:id="192128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Hall</dc:creator>
  <cp:keywords/>
  <dc:description/>
  <cp:lastModifiedBy>Kara-Louise Royle</cp:lastModifiedBy>
  <cp:revision>11</cp:revision>
  <dcterms:created xsi:type="dcterms:W3CDTF">2017-01-24T13:54:00Z</dcterms:created>
  <dcterms:modified xsi:type="dcterms:W3CDTF">2017-07-11T12:12:00Z</dcterms:modified>
</cp:coreProperties>
</file>